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28" w:rsidRDefault="004B51D0" w:rsidP="004B51D0">
      <w:pPr>
        <w:pStyle w:val="NoSpacing"/>
        <w:rPr>
          <w:rFonts w:ascii="Arial" w:hAnsi="Arial" w:cs="Arial"/>
          <w:sz w:val="20"/>
          <w:szCs w:val="20"/>
        </w:rPr>
      </w:pPr>
      <w:r>
        <w:rPr>
          <w:rFonts w:ascii="Arial" w:hAnsi="Arial" w:cs="Arial"/>
          <w:sz w:val="20"/>
          <w:szCs w:val="20"/>
        </w:rPr>
        <w:t>HR Policy and Procedure Manual</w:t>
      </w:r>
    </w:p>
    <w:p w:rsidR="00CD1094" w:rsidRDefault="00CD1094" w:rsidP="004B51D0">
      <w:pPr>
        <w:pStyle w:val="NoSpacing"/>
        <w:pBdr>
          <w:bottom w:val="single" w:sz="12" w:space="1" w:color="auto"/>
        </w:pBdr>
        <w:rPr>
          <w:rFonts w:ascii="Arial" w:hAnsi="Arial" w:cs="Arial"/>
          <w:sz w:val="20"/>
          <w:szCs w:val="20"/>
        </w:rPr>
      </w:pPr>
    </w:p>
    <w:p w:rsidR="00CD1094" w:rsidRDefault="00CD1094" w:rsidP="004B51D0">
      <w:pPr>
        <w:pStyle w:val="NoSpacing"/>
        <w:rPr>
          <w:rFonts w:ascii="Arial" w:hAnsi="Arial" w:cs="Arial"/>
          <w:sz w:val="20"/>
          <w:szCs w:val="20"/>
        </w:rPr>
      </w:pPr>
    </w:p>
    <w:p w:rsidR="00CD1094" w:rsidRDefault="00CD1094" w:rsidP="004B51D0">
      <w:pPr>
        <w:pStyle w:val="NoSpacing"/>
        <w:rPr>
          <w:rFonts w:ascii="Arial" w:hAnsi="Arial" w:cs="Arial"/>
          <w:sz w:val="20"/>
          <w:szCs w:val="20"/>
        </w:rPr>
      </w:pPr>
    </w:p>
    <w:p w:rsidR="00CD1094" w:rsidRDefault="00CD1094">
      <w:pPr>
        <w:pStyle w:val="Heading1"/>
        <w:pPrChange w:id="0" w:author="General Manager" w:date="2020-03-28T15:08:00Z">
          <w:pPr>
            <w:pStyle w:val="NoSpacing"/>
          </w:pPr>
        </w:pPrChange>
      </w:pPr>
      <w:r>
        <w:t>LEAVE POLICY</w:t>
      </w:r>
    </w:p>
    <w:p w:rsidR="00CD1094" w:rsidRDefault="00CD1094" w:rsidP="004B51D0">
      <w:pPr>
        <w:pStyle w:val="NoSpacing"/>
        <w:rPr>
          <w:rFonts w:ascii="Arial" w:hAnsi="Arial" w:cs="Arial"/>
          <w:sz w:val="32"/>
          <w:szCs w:val="32"/>
        </w:rPr>
      </w:pPr>
    </w:p>
    <w:p w:rsidR="00CD1094" w:rsidRDefault="00CD1094">
      <w:pPr>
        <w:pStyle w:val="Heading2"/>
        <w:pPrChange w:id="1" w:author="General Manager" w:date="2020-03-28T15:08:00Z">
          <w:pPr>
            <w:pStyle w:val="NoSpacing"/>
          </w:pPr>
        </w:pPrChange>
      </w:pPr>
      <w:r>
        <w:t>General leave policy</w:t>
      </w:r>
    </w:p>
    <w:p w:rsidR="00CD1094" w:rsidRDefault="00CD1094" w:rsidP="004B51D0">
      <w:pPr>
        <w:pStyle w:val="NoSpacing"/>
        <w:rPr>
          <w:rFonts w:ascii="Arial" w:hAnsi="Arial" w:cs="Arial"/>
          <w:sz w:val="28"/>
          <w:szCs w:val="28"/>
        </w:rPr>
      </w:pPr>
    </w:p>
    <w:p w:rsidR="00CD1094" w:rsidRDefault="00CD1094" w:rsidP="009F13C9">
      <w:pPr>
        <w:pStyle w:val="NoSpacing"/>
        <w:spacing w:line="276" w:lineRule="auto"/>
        <w:rPr>
          <w:rFonts w:ascii="Arial" w:hAnsi="Arial" w:cs="Arial"/>
          <w:sz w:val="24"/>
          <w:szCs w:val="24"/>
        </w:rPr>
      </w:pPr>
      <w:r>
        <w:rPr>
          <w:rFonts w:ascii="Arial" w:hAnsi="Arial" w:cs="Arial"/>
          <w:sz w:val="24"/>
          <w:szCs w:val="24"/>
        </w:rPr>
        <w:t xml:space="preserve">Unless otherwise </w:t>
      </w:r>
      <w:proofErr w:type="gramStart"/>
      <w:r>
        <w:rPr>
          <w:rFonts w:ascii="Arial" w:hAnsi="Arial" w:cs="Arial"/>
          <w:sz w:val="24"/>
          <w:szCs w:val="24"/>
        </w:rPr>
        <w:t>specified ,</w:t>
      </w:r>
      <w:proofErr w:type="gramEnd"/>
      <w:r>
        <w:rPr>
          <w:rFonts w:ascii="Arial" w:hAnsi="Arial" w:cs="Arial"/>
          <w:sz w:val="24"/>
          <w:szCs w:val="24"/>
        </w:rPr>
        <w:t xml:space="preserve"> employees referred to in this policy shall mean permanent and or part-time (temporary) employees.</w:t>
      </w:r>
    </w:p>
    <w:p w:rsidR="00CD1094" w:rsidRDefault="00CD1094" w:rsidP="009F13C9">
      <w:pPr>
        <w:pStyle w:val="NoSpacing"/>
        <w:spacing w:line="276" w:lineRule="auto"/>
        <w:rPr>
          <w:rFonts w:ascii="Arial" w:hAnsi="Arial" w:cs="Arial"/>
          <w:sz w:val="24"/>
          <w:szCs w:val="24"/>
        </w:rPr>
      </w:pPr>
    </w:p>
    <w:p w:rsidR="00CD1094" w:rsidRDefault="00CD1094" w:rsidP="009F13C9">
      <w:pPr>
        <w:pStyle w:val="NoSpacing"/>
        <w:spacing w:line="276" w:lineRule="auto"/>
        <w:rPr>
          <w:rFonts w:ascii="Arial" w:hAnsi="Arial" w:cs="Arial"/>
          <w:sz w:val="24"/>
          <w:szCs w:val="24"/>
        </w:rPr>
      </w:pPr>
      <w:r>
        <w:rPr>
          <w:rFonts w:ascii="Arial" w:hAnsi="Arial" w:cs="Arial"/>
          <w:sz w:val="24"/>
          <w:szCs w:val="24"/>
        </w:rPr>
        <w:t>All employees are entitled to leave in accordance with their contract of em</w:t>
      </w:r>
      <w:r w:rsidR="00882773">
        <w:rPr>
          <w:rFonts w:ascii="Arial" w:hAnsi="Arial" w:cs="Arial"/>
          <w:sz w:val="24"/>
          <w:szCs w:val="24"/>
        </w:rPr>
        <w:t xml:space="preserve">ployment/ letter of appointment and relevant </w:t>
      </w:r>
      <w:proofErr w:type="gramStart"/>
      <w:r w:rsidR="00882773">
        <w:rPr>
          <w:rFonts w:ascii="Arial" w:hAnsi="Arial" w:cs="Arial"/>
          <w:sz w:val="24"/>
          <w:szCs w:val="24"/>
        </w:rPr>
        <w:t>legislation .</w:t>
      </w:r>
      <w:proofErr w:type="gramEnd"/>
    </w:p>
    <w:p w:rsidR="00CD1094" w:rsidRDefault="00CD1094" w:rsidP="009F13C9">
      <w:pPr>
        <w:pStyle w:val="NoSpacing"/>
        <w:spacing w:line="276" w:lineRule="auto"/>
        <w:rPr>
          <w:rFonts w:ascii="Arial" w:hAnsi="Arial" w:cs="Arial"/>
          <w:sz w:val="24"/>
          <w:szCs w:val="24"/>
        </w:rPr>
      </w:pPr>
    </w:p>
    <w:p w:rsidR="00882773" w:rsidRDefault="00CD1094" w:rsidP="009F13C9">
      <w:pPr>
        <w:pStyle w:val="NoSpacing"/>
        <w:spacing w:line="276" w:lineRule="auto"/>
        <w:rPr>
          <w:rFonts w:ascii="Arial" w:hAnsi="Arial" w:cs="Arial"/>
          <w:sz w:val="24"/>
          <w:szCs w:val="24"/>
        </w:rPr>
      </w:pPr>
      <w:r>
        <w:rPr>
          <w:rFonts w:ascii="Arial" w:hAnsi="Arial" w:cs="Arial"/>
          <w:sz w:val="24"/>
          <w:szCs w:val="24"/>
        </w:rPr>
        <w:t xml:space="preserve">All leave must be requested in writing and approved in advance of such leave being taken. </w:t>
      </w:r>
      <w:r w:rsidR="00F03EE0">
        <w:rPr>
          <w:rFonts w:ascii="Arial" w:hAnsi="Arial" w:cs="Arial"/>
          <w:sz w:val="24"/>
          <w:szCs w:val="24"/>
        </w:rPr>
        <w:t xml:space="preserve">Should circumstances dictate, leave may be granted without prior </w:t>
      </w:r>
      <w:proofErr w:type="gramStart"/>
      <w:r w:rsidR="00F03EE0">
        <w:rPr>
          <w:rFonts w:ascii="Arial" w:hAnsi="Arial" w:cs="Arial"/>
          <w:sz w:val="24"/>
          <w:szCs w:val="24"/>
        </w:rPr>
        <w:t>notice</w:t>
      </w:r>
      <w:r w:rsidR="00882773">
        <w:rPr>
          <w:rFonts w:ascii="Arial" w:hAnsi="Arial" w:cs="Arial"/>
          <w:sz w:val="24"/>
          <w:szCs w:val="24"/>
        </w:rPr>
        <w:t>.</w:t>
      </w:r>
      <w:proofErr w:type="gramEnd"/>
    </w:p>
    <w:p w:rsidR="00882773" w:rsidRDefault="00882773" w:rsidP="009F13C9">
      <w:pPr>
        <w:pStyle w:val="NoSpacing"/>
        <w:spacing w:line="276" w:lineRule="auto"/>
        <w:rPr>
          <w:rFonts w:ascii="Arial" w:hAnsi="Arial" w:cs="Arial"/>
          <w:sz w:val="24"/>
          <w:szCs w:val="24"/>
        </w:rPr>
      </w:pPr>
    </w:p>
    <w:p w:rsidR="00CD1094" w:rsidRDefault="00882773" w:rsidP="009F13C9">
      <w:pPr>
        <w:pStyle w:val="NoSpacing"/>
        <w:spacing w:line="276" w:lineRule="auto"/>
        <w:rPr>
          <w:rFonts w:ascii="Arial" w:hAnsi="Arial" w:cs="Arial"/>
          <w:sz w:val="24"/>
          <w:szCs w:val="24"/>
        </w:rPr>
      </w:pPr>
      <w:r>
        <w:rPr>
          <w:rFonts w:ascii="Arial" w:hAnsi="Arial" w:cs="Arial"/>
          <w:sz w:val="24"/>
          <w:szCs w:val="24"/>
        </w:rPr>
        <w:t>All documents / records pertaining</w:t>
      </w:r>
      <w:r w:rsidR="00CD1094">
        <w:rPr>
          <w:rFonts w:ascii="Arial" w:hAnsi="Arial" w:cs="Arial"/>
          <w:sz w:val="24"/>
          <w:szCs w:val="24"/>
        </w:rPr>
        <w:t xml:space="preserve"> </w:t>
      </w:r>
      <w:r>
        <w:rPr>
          <w:rFonts w:ascii="Arial" w:hAnsi="Arial" w:cs="Arial"/>
          <w:sz w:val="24"/>
          <w:szCs w:val="24"/>
        </w:rPr>
        <w:t>to leave will be filed in the employees personnel file.</w:t>
      </w:r>
    </w:p>
    <w:p w:rsidR="00882773" w:rsidRDefault="00882773" w:rsidP="009F13C9">
      <w:pPr>
        <w:pStyle w:val="NoSpacing"/>
        <w:spacing w:line="276" w:lineRule="auto"/>
        <w:rPr>
          <w:rFonts w:ascii="Arial" w:hAnsi="Arial" w:cs="Arial"/>
          <w:sz w:val="24"/>
          <w:szCs w:val="24"/>
        </w:rPr>
      </w:pPr>
    </w:p>
    <w:p w:rsidR="00882773" w:rsidRPr="00882773" w:rsidRDefault="00882773">
      <w:pPr>
        <w:pStyle w:val="Heading2"/>
        <w:pPrChange w:id="2" w:author="General Manager" w:date="2020-03-28T15:09:00Z">
          <w:pPr>
            <w:pStyle w:val="NoSpacing"/>
            <w:spacing w:line="276" w:lineRule="auto"/>
          </w:pPr>
        </w:pPrChange>
      </w:pPr>
      <w:r>
        <w:t>Annual leave policy</w:t>
      </w:r>
    </w:p>
    <w:p w:rsidR="00CD1094" w:rsidRDefault="00CD1094" w:rsidP="009F13C9">
      <w:pPr>
        <w:pStyle w:val="NoSpacing"/>
        <w:spacing w:line="276" w:lineRule="auto"/>
        <w:rPr>
          <w:rFonts w:ascii="Arial" w:hAnsi="Arial" w:cs="Arial"/>
          <w:sz w:val="28"/>
          <w:szCs w:val="28"/>
        </w:rPr>
      </w:pPr>
    </w:p>
    <w:p w:rsidR="00CD1094" w:rsidDel="00272328" w:rsidRDefault="00B448DD" w:rsidP="009F13C9">
      <w:pPr>
        <w:pStyle w:val="NoSpacing"/>
        <w:spacing w:line="276" w:lineRule="auto"/>
        <w:rPr>
          <w:del w:id="3" w:author="General Manager" w:date="2020-03-28T15:02:00Z"/>
          <w:rFonts w:ascii="Arial" w:hAnsi="Arial" w:cs="Arial"/>
          <w:sz w:val="24"/>
          <w:szCs w:val="24"/>
        </w:rPr>
      </w:pPr>
      <w:r>
        <w:rPr>
          <w:rFonts w:ascii="Arial" w:hAnsi="Arial" w:cs="Arial"/>
          <w:sz w:val="24"/>
          <w:szCs w:val="24"/>
        </w:rPr>
        <w:t xml:space="preserve">An employee shall be entitled to </w:t>
      </w:r>
      <w:del w:id="4" w:author="General Manager" w:date="2020-03-28T14:11:00Z">
        <w:r w:rsidDel="001F49C9">
          <w:rPr>
            <w:rFonts w:ascii="Arial" w:hAnsi="Arial" w:cs="Arial"/>
            <w:sz w:val="24"/>
            <w:szCs w:val="24"/>
          </w:rPr>
          <w:delText xml:space="preserve">a minimum of </w:delText>
        </w:r>
      </w:del>
      <w:r>
        <w:rPr>
          <w:rFonts w:ascii="Arial" w:hAnsi="Arial" w:cs="Arial"/>
          <w:sz w:val="24"/>
          <w:szCs w:val="24"/>
        </w:rPr>
        <w:t xml:space="preserve">twenty-one (21) </w:t>
      </w:r>
      <w:del w:id="5" w:author="General Manager" w:date="2020-03-28T14:11:00Z">
        <w:r w:rsidDel="001F49C9">
          <w:rPr>
            <w:rFonts w:ascii="Arial" w:hAnsi="Arial" w:cs="Arial"/>
            <w:sz w:val="24"/>
            <w:szCs w:val="24"/>
          </w:rPr>
          <w:delText xml:space="preserve">consecutive </w:delText>
        </w:r>
      </w:del>
      <w:ins w:id="6" w:author="General Manager" w:date="2020-03-28T14:11:00Z">
        <w:r w:rsidR="001F49C9">
          <w:rPr>
            <w:rFonts w:ascii="Arial" w:hAnsi="Arial" w:cs="Arial"/>
            <w:sz w:val="24"/>
            <w:szCs w:val="24"/>
          </w:rPr>
          <w:t xml:space="preserve">calendar </w:t>
        </w:r>
      </w:ins>
      <w:r>
        <w:rPr>
          <w:rFonts w:ascii="Arial" w:hAnsi="Arial" w:cs="Arial"/>
          <w:sz w:val="24"/>
          <w:szCs w:val="24"/>
        </w:rPr>
        <w:t>days paid leave per year, including weekends but excluding public holidays, in respect of each period of twelve (12) months completed in service of Settlers Park.</w:t>
      </w:r>
      <w:ins w:id="7" w:author="General Manager" w:date="2020-03-28T14:13:00Z">
        <w:r w:rsidR="001F49C9">
          <w:rPr>
            <w:rFonts w:ascii="Arial" w:hAnsi="Arial" w:cs="Arial"/>
            <w:sz w:val="24"/>
            <w:szCs w:val="24"/>
          </w:rPr>
          <w:t xml:space="preserve">  </w:t>
        </w:r>
      </w:ins>
    </w:p>
    <w:p w:rsidR="00272328" w:rsidRDefault="00272328" w:rsidP="009F13C9">
      <w:pPr>
        <w:pStyle w:val="NoSpacing"/>
        <w:spacing w:line="276" w:lineRule="auto"/>
        <w:rPr>
          <w:rFonts w:ascii="Arial" w:hAnsi="Arial" w:cs="Arial"/>
          <w:sz w:val="24"/>
          <w:szCs w:val="24"/>
        </w:rPr>
      </w:pPr>
    </w:p>
    <w:p w:rsidR="00B448DD" w:rsidRDefault="00B448DD" w:rsidP="009F13C9">
      <w:pPr>
        <w:pStyle w:val="NoSpacing"/>
        <w:spacing w:line="276" w:lineRule="auto"/>
        <w:rPr>
          <w:rFonts w:ascii="Arial" w:hAnsi="Arial" w:cs="Arial"/>
          <w:sz w:val="24"/>
          <w:szCs w:val="24"/>
        </w:rPr>
      </w:pPr>
      <w:r>
        <w:rPr>
          <w:rFonts w:ascii="Arial" w:hAnsi="Arial" w:cs="Arial"/>
          <w:sz w:val="24"/>
          <w:szCs w:val="24"/>
        </w:rPr>
        <w:t>A part-time or temporary employee’s leave will be calculated at the rate of one (1</w:t>
      </w:r>
      <w:del w:id="8" w:author="General Manager" w:date="2020-03-28T14:16:00Z">
        <w:r w:rsidDel="001F49C9">
          <w:rPr>
            <w:rFonts w:ascii="Arial" w:hAnsi="Arial" w:cs="Arial"/>
            <w:sz w:val="24"/>
            <w:szCs w:val="24"/>
          </w:rPr>
          <w:delText>0</w:delText>
        </w:r>
      </w:del>
      <w:ins w:id="9" w:author="General Manager" w:date="2020-03-28T14:16:00Z">
        <w:r w:rsidR="001F49C9">
          <w:rPr>
            <w:rFonts w:ascii="Arial" w:hAnsi="Arial" w:cs="Arial"/>
            <w:sz w:val="24"/>
            <w:szCs w:val="24"/>
          </w:rPr>
          <w:t>)</w:t>
        </w:r>
      </w:ins>
      <w:r>
        <w:rPr>
          <w:rFonts w:ascii="Arial" w:hAnsi="Arial" w:cs="Arial"/>
          <w:sz w:val="24"/>
          <w:szCs w:val="24"/>
        </w:rPr>
        <w:t xml:space="preserve"> day of paid vacation leave for every seventeen (17) days the employee had worked, or was entitled to be paid.</w:t>
      </w:r>
    </w:p>
    <w:p w:rsidR="00272328" w:rsidRDefault="00272328" w:rsidP="00272328">
      <w:pPr>
        <w:pStyle w:val="NoSpacing"/>
        <w:spacing w:line="276" w:lineRule="auto"/>
        <w:rPr>
          <w:ins w:id="10" w:author="General Manager" w:date="2020-03-28T15:03:00Z"/>
          <w:rFonts w:ascii="Arial" w:hAnsi="Arial" w:cs="Arial"/>
          <w:sz w:val="24"/>
          <w:szCs w:val="24"/>
        </w:rPr>
      </w:pPr>
    </w:p>
    <w:p w:rsidR="00272328" w:rsidRDefault="00272328" w:rsidP="00272328">
      <w:pPr>
        <w:pStyle w:val="NoSpacing"/>
        <w:spacing w:line="276" w:lineRule="auto"/>
        <w:rPr>
          <w:ins w:id="11" w:author="General Manager" w:date="2020-03-28T15:02:00Z"/>
          <w:rFonts w:ascii="Arial" w:hAnsi="Arial" w:cs="Arial"/>
          <w:sz w:val="24"/>
          <w:szCs w:val="24"/>
        </w:rPr>
      </w:pPr>
      <w:ins w:id="12" w:author="General Manager" w:date="2020-03-28T15:02:00Z">
        <w:r>
          <w:rPr>
            <w:rFonts w:ascii="Arial" w:hAnsi="Arial" w:cs="Arial"/>
            <w:sz w:val="24"/>
            <w:szCs w:val="24"/>
          </w:rPr>
          <w:t>Leave days accumulate throughout the period so, for example, just over five days leave will have been accumulated after three months of service.  It follows that leave is accumulated during periods when the employee is on leave.</w:t>
        </w:r>
      </w:ins>
    </w:p>
    <w:p w:rsidR="000F754E" w:rsidRDefault="000F754E" w:rsidP="009F13C9">
      <w:pPr>
        <w:pStyle w:val="NoSpacing"/>
        <w:spacing w:line="276" w:lineRule="auto"/>
        <w:rPr>
          <w:rFonts w:ascii="Arial" w:hAnsi="Arial" w:cs="Arial"/>
          <w:sz w:val="24"/>
          <w:szCs w:val="24"/>
        </w:rPr>
      </w:pPr>
    </w:p>
    <w:p w:rsidR="000F754E" w:rsidRDefault="000F754E" w:rsidP="009F13C9">
      <w:pPr>
        <w:pStyle w:val="NoSpacing"/>
        <w:spacing w:line="276" w:lineRule="auto"/>
        <w:rPr>
          <w:rFonts w:ascii="Arial" w:hAnsi="Arial" w:cs="Arial"/>
          <w:sz w:val="24"/>
          <w:szCs w:val="24"/>
        </w:rPr>
      </w:pPr>
      <w:r>
        <w:rPr>
          <w:rFonts w:ascii="Arial" w:hAnsi="Arial" w:cs="Arial"/>
          <w:sz w:val="24"/>
          <w:szCs w:val="24"/>
        </w:rPr>
        <w:t>The annual leave will be reduced by the number of days of occasional leave on full remuneration granted to the employee at the employee’s request.</w:t>
      </w:r>
    </w:p>
    <w:p w:rsidR="009F13C9" w:rsidRDefault="009F13C9" w:rsidP="009F13C9">
      <w:pPr>
        <w:pStyle w:val="NoSpacing"/>
        <w:spacing w:line="276" w:lineRule="auto"/>
        <w:rPr>
          <w:rFonts w:ascii="Arial" w:hAnsi="Arial" w:cs="Arial"/>
          <w:sz w:val="24"/>
          <w:szCs w:val="24"/>
        </w:rPr>
      </w:pPr>
    </w:p>
    <w:p w:rsidR="009F13C9" w:rsidRDefault="006934D9" w:rsidP="009F13C9">
      <w:pPr>
        <w:pStyle w:val="NoSpacing"/>
        <w:spacing w:line="276" w:lineRule="auto"/>
        <w:rPr>
          <w:rFonts w:ascii="Arial" w:hAnsi="Arial" w:cs="Arial"/>
          <w:sz w:val="24"/>
          <w:szCs w:val="24"/>
        </w:rPr>
      </w:pPr>
      <w:ins w:id="13" w:author="General Manager" w:date="2020-03-28T14:25:00Z">
        <w:r>
          <w:rPr>
            <w:rFonts w:ascii="Arial" w:hAnsi="Arial" w:cs="Arial"/>
            <w:sz w:val="24"/>
            <w:szCs w:val="24"/>
          </w:rPr>
          <w:t>Le</w:t>
        </w:r>
      </w:ins>
      <w:ins w:id="14" w:author="General Manager" w:date="2020-03-28T14:57:00Z">
        <w:r w:rsidR="00272328">
          <w:rPr>
            <w:rFonts w:ascii="Arial" w:hAnsi="Arial" w:cs="Arial"/>
            <w:sz w:val="24"/>
            <w:szCs w:val="24"/>
          </w:rPr>
          <w:t xml:space="preserve">ave must be taken by the end of the year following </w:t>
        </w:r>
      </w:ins>
      <w:ins w:id="15" w:author="General Manager" w:date="2020-03-28T15:03:00Z">
        <w:r w:rsidR="00272328">
          <w:rPr>
            <w:rFonts w:ascii="Arial" w:hAnsi="Arial" w:cs="Arial"/>
            <w:sz w:val="24"/>
            <w:szCs w:val="24"/>
          </w:rPr>
          <w:t>the year in which it was accumulated.</w:t>
        </w:r>
      </w:ins>
      <w:ins w:id="16" w:author="General Manager" w:date="2020-03-28T14:57:00Z">
        <w:r w:rsidR="00272328">
          <w:rPr>
            <w:rFonts w:ascii="Arial" w:hAnsi="Arial" w:cs="Arial"/>
            <w:sz w:val="24"/>
            <w:szCs w:val="24"/>
          </w:rPr>
          <w:t xml:space="preserve">  </w:t>
        </w:r>
      </w:ins>
      <w:r w:rsidR="009F13C9">
        <w:rPr>
          <w:rFonts w:ascii="Arial" w:hAnsi="Arial" w:cs="Arial"/>
          <w:sz w:val="24"/>
          <w:szCs w:val="24"/>
        </w:rPr>
        <w:t xml:space="preserve">No accrual of leave will be permitted. Any leave </w:t>
      </w:r>
      <w:ins w:id="17" w:author="General Manager" w:date="2020-03-28T15:05:00Z">
        <w:r w:rsidR="00272328">
          <w:rPr>
            <w:rFonts w:ascii="Arial" w:hAnsi="Arial" w:cs="Arial"/>
            <w:sz w:val="24"/>
            <w:szCs w:val="24"/>
          </w:rPr>
          <w:t xml:space="preserve">not taken within the year following accrual </w:t>
        </w:r>
      </w:ins>
      <w:del w:id="18" w:author="General Manager" w:date="2020-03-28T15:07:00Z">
        <w:r w:rsidR="009F13C9" w:rsidDel="00E741B1">
          <w:rPr>
            <w:rFonts w:ascii="Arial" w:hAnsi="Arial" w:cs="Arial"/>
            <w:sz w:val="24"/>
            <w:szCs w:val="24"/>
          </w:rPr>
          <w:delText xml:space="preserve">carried over to the following leave cycle and not taken prior to </w:delText>
        </w:r>
        <w:r w:rsidR="009F13C9" w:rsidDel="00E741B1">
          <w:rPr>
            <w:rFonts w:ascii="Arial" w:hAnsi="Arial" w:cs="Arial"/>
            <w:sz w:val="24"/>
            <w:szCs w:val="24"/>
          </w:rPr>
          <w:lastRenderedPageBreak/>
          <w:delText xml:space="preserve">the six (6) months period after the leave has become due to the employee, </w:delText>
        </w:r>
      </w:del>
      <w:r w:rsidR="009F13C9">
        <w:rPr>
          <w:rFonts w:ascii="Arial" w:hAnsi="Arial" w:cs="Arial"/>
          <w:sz w:val="24"/>
          <w:szCs w:val="24"/>
        </w:rPr>
        <w:t>will be forfeited. No accrued leave will be paid out to the employee at termination of service.</w:t>
      </w:r>
    </w:p>
    <w:p w:rsidR="009F13C9" w:rsidRDefault="009F13C9" w:rsidP="009F13C9">
      <w:pPr>
        <w:pStyle w:val="NoSpacing"/>
        <w:spacing w:line="276" w:lineRule="auto"/>
        <w:rPr>
          <w:rFonts w:ascii="Arial" w:hAnsi="Arial" w:cs="Arial"/>
          <w:sz w:val="24"/>
          <w:szCs w:val="24"/>
        </w:rPr>
      </w:pPr>
    </w:p>
    <w:p w:rsidR="009F13C9" w:rsidRDefault="009F13C9" w:rsidP="009F13C9">
      <w:pPr>
        <w:pStyle w:val="NoSpacing"/>
        <w:spacing w:line="276" w:lineRule="auto"/>
        <w:rPr>
          <w:rFonts w:ascii="Arial" w:hAnsi="Arial" w:cs="Arial"/>
          <w:sz w:val="24"/>
          <w:szCs w:val="24"/>
        </w:rPr>
      </w:pPr>
      <w:r>
        <w:rPr>
          <w:rFonts w:ascii="Arial" w:hAnsi="Arial" w:cs="Arial"/>
          <w:sz w:val="24"/>
          <w:szCs w:val="24"/>
        </w:rPr>
        <w:t>An employee is obliged to take leave during any period of closure of the business.</w:t>
      </w:r>
    </w:p>
    <w:p w:rsidR="00225F98" w:rsidRDefault="00225F98" w:rsidP="009F13C9">
      <w:pPr>
        <w:pStyle w:val="NoSpacing"/>
        <w:spacing w:line="276" w:lineRule="auto"/>
        <w:rPr>
          <w:rFonts w:ascii="Arial" w:hAnsi="Arial" w:cs="Arial"/>
          <w:sz w:val="24"/>
          <w:szCs w:val="24"/>
        </w:rPr>
      </w:pPr>
    </w:p>
    <w:p w:rsidR="00225F98" w:rsidRDefault="00225F98" w:rsidP="009F13C9">
      <w:pPr>
        <w:pStyle w:val="NoSpacing"/>
        <w:spacing w:line="276" w:lineRule="auto"/>
        <w:rPr>
          <w:ins w:id="19" w:author="General Manager" w:date="2020-03-28T15:22:00Z"/>
          <w:rFonts w:ascii="Arial" w:hAnsi="Arial" w:cs="Arial"/>
          <w:sz w:val="24"/>
          <w:szCs w:val="24"/>
        </w:rPr>
      </w:pPr>
      <w:r>
        <w:rPr>
          <w:rFonts w:ascii="Arial" w:hAnsi="Arial" w:cs="Arial"/>
          <w:sz w:val="24"/>
          <w:szCs w:val="24"/>
        </w:rPr>
        <w:t>In certain circumstances leave in advance of what leave has accrued may be approved. This is conditional on the employee agreeing to Settlers Park deducting any such advance in the event of termination, or the employee accepting leave without pay.</w:t>
      </w:r>
    </w:p>
    <w:p w:rsidR="00D33A54" w:rsidRDefault="00D33A54" w:rsidP="00D33A54">
      <w:pPr>
        <w:pStyle w:val="Heading2"/>
        <w:rPr>
          <w:ins w:id="20" w:author="General Manager" w:date="2020-03-28T15:34:00Z"/>
        </w:rPr>
        <w:pPrChange w:id="21" w:author="General Manager" w:date="2020-03-28T15:22:00Z">
          <w:pPr>
            <w:pStyle w:val="NoSpacing"/>
            <w:spacing w:line="276" w:lineRule="auto"/>
          </w:pPr>
        </w:pPrChange>
      </w:pPr>
      <w:ins w:id="22" w:author="General Manager" w:date="2020-03-28T15:22:00Z">
        <w:r>
          <w:t xml:space="preserve">Seniority </w:t>
        </w:r>
      </w:ins>
      <w:ins w:id="23" w:author="General Manager" w:date="2020-03-28T15:23:00Z">
        <w:r>
          <w:t>Leave</w:t>
        </w:r>
      </w:ins>
    </w:p>
    <w:p w:rsidR="00CC5421" w:rsidRPr="00CC5421" w:rsidRDefault="00CC5421" w:rsidP="00CC5421">
      <w:pPr>
        <w:rPr>
          <w:ins w:id="24" w:author="General Manager" w:date="2020-03-28T15:23:00Z"/>
        </w:rPr>
        <w:pPrChange w:id="25" w:author="General Manager" w:date="2020-03-28T15:34:00Z">
          <w:pPr>
            <w:pStyle w:val="NoSpacing"/>
            <w:spacing w:line="276" w:lineRule="auto"/>
          </w:pPr>
        </w:pPrChange>
      </w:pPr>
      <w:bookmarkStart w:id="26" w:name="_GoBack"/>
      <w:bookmarkEnd w:id="26"/>
    </w:p>
    <w:p w:rsidR="00D33A54" w:rsidRDefault="00D33A54" w:rsidP="00D33A54">
      <w:pPr>
        <w:rPr>
          <w:ins w:id="27" w:author="General Manager" w:date="2020-03-28T15:28:00Z"/>
        </w:rPr>
        <w:pPrChange w:id="28" w:author="General Manager" w:date="2020-03-28T15:23:00Z">
          <w:pPr>
            <w:pStyle w:val="NoSpacing"/>
            <w:spacing w:line="276" w:lineRule="auto"/>
          </w:pPr>
        </w:pPrChange>
      </w:pPr>
      <w:ins w:id="29" w:author="General Manager" w:date="2020-03-28T15:23:00Z">
        <w:r>
          <w:t xml:space="preserve">In addition to normal </w:t>
        </w:r>
      </w:ins>
      <w:ins w:id="30" w:author="General Manager" w:date="2020-03-28T15:24:00Z">
        <w:r>
          <w:t xml:space="preserve">annual leave, staff will get additional days of </w:t>
        </w:r>
        <w:proofErr w:type="spellStart"/>
        <w:r>
          <w:t>vacational</w:t>
        </w:r>
        <w:proofErr w:type="spellEnd"/>
        <w:r>
          <w:t xml:space="preserve"> leave</w:t>
        </w:r>
      </w:ins>
      <w:ins w:id="31" w:author="General Manager" w:date="2020-03-28T15:25:00Z">
        <w:r>
          <w:t xml:space="preserve"> based on their seniority in the organisation as measured under the Patterson Job Grading </w:t>
        </w:r>
      </w:ins>
      <w:ins w:id="32" w:author="General Manager" w:date="2020-03-28T15:26:00Z">
        <w:r>
          <w:t xml:space="preserve">System.  These days will be subject to all of the rules defined above for </w:t>
        </w:r>
      </w:ins>
      <w:proofErr w:type="spellStart"/>
      <w:ins w:id="33" w:author="General Manager" w:date="2020-03-28T15:27:00Z">
        <w:r>
          <w:t>vacational</w:t>
        </w:r>
      </w:ins>
      <w:proofErr w:type="spellEnd"/>
      <w:ins w:id="34" w:author="General Manager" w:date="2020-03-28T15:26:00Z">
        <w:r>
          <w:t xml:space="preserve"> </w:t>
        </w:r>
      </w:ins>
      <w:ins w:id="35" w:author="General Manager" w:date="2020-03-28T15:27:00Z">
        <w:r>
          <w:t>leave</w:t>
        </w:r>
      </w:ins>
      <w:ins w:id="36" w:author="General Manager" w:date="2020-03-28T15:33:00Z">
        <w:r w:rsidR="00CC5421">
          <w:t xml:space="preserve"> and will be allocated as a block at the start of each leave cycle</w:t>
        </w:r>
      </w:ins>
      <w:ins w:id="37" w:author="General Manager" w:date="2020-03-28T15:27:00Z">
        <w:r>
          <w:t>.  Seniority leave days allocated will be as follows</w:t>
        </w:r>
      </w:ins>
      <w:ins w:id="38" w:author="General Manager" w:date="2020-03-28T15:28:00Z">
        <w:r>
          <w:t>:</w:t>
        </w:r>
      </w:ins>
    </w:p>
    <w:tbl>
      <w:tblPr>
        <w:tblStyle w:val="TableGrid"/>
        <w:tblW w:w="0" w:type="auto"/>
        <w:tblLook w:val="04A0" w:firstRow="1" w:lastRow="0" w:firstColumn="1" w:lastColumn="0" w:noHBand="0" w:noVBand="1"/>
      </w:tblPr>
      <w:tblGrid>
        <w:gridCol w:w="3080"/>
        <w:gridCol w:w="3081"/>
        <w:gridCol w:w="3081"/>
      </w:tblGrid>
      <w:tr w:rsidR="00D33A54" w:rsidRPr="00D33A54" w:rsidTr="00D33A54">
        <w:trPr>
          <w:ins w:id="39" w:author="General Manager" w:date="2020-03-28T15:28:00Z"/>
        </w:trPr>
        <w:tc>
          <w:tcPr>
            <w:tcW w:w="3080" w:type="dxa"/>
          </w:tcPr>
          <w:p w:rsidR="00D33A54" w:rsidRPr="00D33A54" w:rsidRDefault="00D33A54" w:rsidP="00D33A54">
            <w:pPr>
              <w:rPr>
                <w:ins w:id="40" w:author="General Manager" w:date="2020-03-28T15:28:00Z"/>
                <w:b/>
                <w:u w:val="single"/>
                <w:rPrChange w:id="41" w:author="General Manager" w:date="2020-03-28T15:30:00Z">
                  <w:rPr>
                    <w:ins w:id="42" w:author="General Manager" w:date="2020-03-28T15:28:00Z"/>
                  </w:rPr>
                </w:rPrChange>
              </w:rPr>
            </w:pPr>
            <w:ins w:id="43" w:author="General Manager" w:date="2020-03-28T15:29:00Z">
              <w:r w:rsidRPr="00D33A54">
                <w:rPr>
                  <w:b/>
                  <w:u w:val="single"/>
                  <w:rPrChange w:id="44" w:author="General Manager" w:date="2020-03-28T15:30:00Z">
                    <w:rPr/>
                  </w:rPrChange>
                </w:rPr>
                <w:t>Patterson Band</w:t>
              </w:r>
            </w:ins>
          </w:p>
        </w:tc>
        <w:tc>
          <w:tcPr>
            <w:tcW w:w="3081" w:type="dxa"/>
          </w:tcPr>
          <w:p w:rsidR="00D33A54" w:rsidRPr="00D33A54" w:rsidRDefault="00D33A54" w:rsidP="00D33A54">
            <w:pPr>
              <w:rPr>
                <w:ins w:id="45" w:author="General Manager" w:date="2020-03-28T15:28:00Z"/>
                <w:b/>
                <w:u w:val="single"/>
                <w:rPrChange w:id="46" w:author="General Manager" w:date="2020-03-28T15:30:00Z">
                  <w:rPr>
                    <w:ins w:id="47" w:author="General Manager" w:date="2020-03-28T15:28:00Z"/>
                  </w:rPr>
                </w:rPrChange>
              </w:rPr>
            </w:pPr>
            <w:ins w:id="48" w:author="General Manager" w:date="2020-03-28T15:29:00Z">
              <w:r w:rsidRPr="00D33A54">
                <w:rPr>
                  <w:b/>
                  <w:u w:val="single"/>
                  <w:rPrChange w:id="49" w:author="General Manager" w:date="2020-03-28T15:30:00Z">
                    <w:rPr/>
                  </w:rPrChange>
                </w:rPr>
                <w:t>Description</w:t>
              </w:r>
            </w:ins>
          </w:p>
        </w:tc>
        <w:tc>
          <w:tcPr>
            <w:tcW w:w="3081" w:type="dxa"/>
          </w:tcPr>
          <w:p w:rsidR="00D33A54" w:rsidRPr="00D33A54" w:rsidRDefault="00D33A54" w:rsidP="00D33A54">
            <w:pPr>
              <w:rPr>
                <w:ins w:id="50" w:author="General Manager" w:date="2020-03-28T15:28:00Z"/>
                <w:b/>
                <w:u w:val="single"/>
                <w:rPrChange w:id="51" w:author="General Manager" w:date="2020-03-28T15:30:00Z">
                  <w:rPr>
                    <w:ins w:id="52" w:author="General Manager" w:date="2020-03-28T15:28:00Z"/>
                  </w:rPr>
                </w:rPrChange>
              </w:rPr>
            </w:pPr>
            <w:ins w:id="53" w:author="General Manager" w:date="2020-03-28T15:29:00Z">
              <w:r w:rsidRPr="00D33A54">
                <w:rPr>
                  <w:b/>
                  <w:u w:val="single"/>
                  <w:rPrChange w:id="54" w:author="General Manager" w:date="2020-03-28T15:30:00Z">
                    <w:rPr/>
                  </w:rPrChange>
                </w:rPr>
                <w:t>Days Leave</w:t>
              </w:r>
            </w:ins>
          </w:p>
        </w:tc>
      </w:tr>
      <w:tr w:rsidR="00D33A54" w:rsidTr="00D33A54">
        <w:trPr>
          <w:ins w:id="55" w:author="General Manager" w:date="2020-03-28T15:28:00Z"/>
        </w:trPr>
        <w:tc>
          <w:tcPr>
            <w:tcW w:w="3080" w:type="dxa"/>
          </w:tcPr>
          <w:p w:rsidR="00D33A54" w:rsidRDefault="00D33A54" w:rsidP="00D33A54">
            <w:pPr>
              <w:rPr>
                <w:ins w:id="56" w:author="General Manager" w:date="2020-03-28T15:28:00Z"/>
              </w:rPr>
            </w:pPr>
            <w:ins w:id="57" w:author="General Manager" w:date="2020-03-28T15:30:00Z">
              <w:r>
                <w:t>A</w:t>
              </w:r>
            </w:ins>
          </w:p>
        </w:tc>
        <w:tc>
          <w:tcPr>
            <w:tcW w:w="3081" w:type="dxa"/>
          </w:tcPr>
          <w:p w:rsidR="00D33A54" w:rsidRDefault="00D33A54" w:rsidP="00D33A54">
            <w:pPr>
              <w:rPr>
                <w:ins w:id="58" w:author="General Manager" w:date="2020-03-28T15:28:00Z"/>
              </w:rPr>
            </w:pPr>
            <w:ins w:id="59" w:author="General Manager" w:date="2020-03-28T15:30:00Z">
              <w:r>
                <w:t>Unskilled Labour</w:t>
              </w:r>
            </w:ins>
          </w:p>
        </w:tc>
        <w:tc>
          <w:tcPr>
            <w:tcW w:w="3081" w:type="dxa"/>
          </w:tcPr>
          <w:p w:rsidR="00D33A54" w:rsidRDefault="00D33A54" w:rsidP="00D33A54">
            <w:pPr>
              <w:rPr>
                <w:ins w:id="60" w:author="General Manager" w:date="2020-03-28T15:28:00Z"/>
              </w:rPr>
            </w:pPr>
            <w:ins w:id="61" w:author="General Manager" w:date="2020-03-28T15:30:00Z">
              <w:r>
                <w:t>0</w:t>
              </w:r>
            </w:ins>
          </w:p>
        </w:tc>
      </w:tr>
      <w:tr w:rsidR="00D33A54" w:rsidTr="00D33A54">
        <w:trPr>
          <w:ins w:id="62" w:author="General Manager" w:date="2020-03-28T15:28:00Z"/>
        </w:trPr>
        <w:tc>
          <w:tcPr>
            <w:tcW w:w="3080" w:type="dxa"/>
          </w:tcPr>
          <w:p w:rsidR="00D33A54" w:rsidRDefault="00D33A54" w:rsidP="00D33A54">
            <w:pPr>
              <w:rPr>
                <w:ins w:id="63" w:author="General Manager" w:date="2020-03-28T15:28:00Z"/>
              </w:rPr>
            </w:pPr>
            <w:ins w:id="64" w:author="General Manager" w:date="2020-03-28T15:30:00Z">
              <w:r>
                <w:t>B</w:t>
              </w:r>
            </w:ins>
          </w:p>
        </w:tc>
        <w:tc>
          <w:tcPr>
            <w:tcW w:w="3081" w:type="dxa"/>
          </w:tcPr>
          <w:p w:rsidR="00D33A54" w:rsidRDefault="00D33A54" w:rsidP="00D33A54">
            <w:pPr>
              <w:rPr>
                <w:ins w:id="65" w:author="General Manager" w:date="2020-03-28T15:28:00Z"/>
              </w:rPr>
            </w:pPr>
            <w:ins w:id="66" w:author="General Manager" w:date="2020-03-28T15:30:00Z">
              <w:r>
                <w:t>Semi-skilled</w:t>
              </w:r>
            </w:ins>
          </w:p>
        </w:tc>
        <w:tc>
          <w:tcPr>
            <w:tcW w:w="3081" w:type="dxa"/>
          </w:tcPr>
          <w:p w:rsidR="00D33A54" w:rsidRDefault="00D33A54" w:rsidP="00D33A54">
            <w:pPr>
              <w:rPr>
                <w:ins w:id="67" w:author="General Manager" w:date="2020-03-28T15:28:00Z"/>
              </w:rPr>
            </w:pPr>
            <w:ins w:id="68" w:author="General Manager" w:date="2020-03-28T15:31:00Z">
              <w:r>
                <w:t>3</w:t>
              </w:r>
            </w:ins>
          </w:p>
        </w:tc>
      </w:tr>
      <w:tr w:rsidR="00D33A54" w:rsidTr="00D33A54">
        <w:trPr>
          <w:ins w:id="69" w:author="General Manager" w:date="2020-03-28T15:31:00Z"/>
        </w:trPr>
        <w:tc>
          <w:tcPr>
            <w:tcW w:w="3080" w:type="dxa"/>
          </w:tcPr>
          <w:p w:rsidR="00D33A54" w:rsidRDefault="00D33A54" w:rsidP="00D33A54">
            <w:pPr>
              <w:rPr>
                <w:ins w:id="70" w:author="General Manager" w:date="2020-03-28T15:31:00Z"/>
              </w:rPr>
            </w:pPr>
            <w:ins w:id="71" w:author="General Manager" w:date="2020-03-28T15:32:00Z">
              <w:r>
                <w:t>C</w:t>
              </w:r>
            </w:ins>
          </w:p>
        </w:tc>
        <w:tc>
          <w:tcPr>
            <w:tcW w:w="3081" w:type="dxa"/>
          </w:tcPr>
          <w:p w:rsidR="00D33A54" w:rsidRDefault="00D33A54" w:rsidP="00D33A54">
            <w:pPr>
              <w:rPr>
                <w:ins w:id="72" w:author="General Manager" w:date="2020-03-28T15:31:00Z"/>
              </w:rPr>
            </w:pPr>
            <w:ins w:id="73" w:author="General Manager" w:date="2020-03-28T15:32:00Z">
              <w:r>
                <w:t>Skilled and Supervisory</w:t>
              </w:r>
            </w:ins>
          </w:p>
        </w:tc>
        <w:tc>
          <w:tcPr>
            <w:tcW w:w="3081" w:type="dxa"/>
          </w:tcPr>
          <w:p w:rsidR="00D33A54" w:rsidRDefault="00D33A54" w:rsidP="00D33A54">
            <w:pPr>
              <w:rPr>
                <w:ins w:id="74" w:author="General Manager" w:date="2020-03-28T15:31:00Z"/>
              </w:rPr>
            </w:pPr>
            <w:ins w:id="75" w:author="General Manager" w:date="2020-03-28T15:32:00Z">
              <w:r>
                <w:t>6</w:t>
              </w:r>
            </w:ins>
          </w:p>
        </w:tc>
      </w:tr>
      <w:tr w:rsidR="00D33A54" w:rsidTr="00D33A54">
        <w:trPr>
          <w:ins w:id="76" w:author="General Manager" w:date="2020-03-28T15:28:00Z"/>
        </w:trPr>
        <w:tc>
          <w:tcPr>
            <w:tcW w:w="3080" w:type="dxa"/>
          </w:tcPr>
          <w:p w:rsidR="00D33A54" w:rsidRDefault="00CC5421" w:rsidP="00D33A54">
            <w:pPr>
              <w:rPr>
                <w:ins w:id="77" w:author="General Manager" w:date="2020-03-28T15:28:00Z"/>
              </w:rPr>
            </w:pPr>
            <w:ins w:id="78" w:author="General Manager" w:date="2020-03-28T15:32:00Z">
              <w:r>
                <w:t>D</w:t>
              </w:r>
            </w:ins>
          </w:p>
        </w:tc>
        <w:tc>
          <w:tcPr>
            <w:tcW w:w="3081" w:type="dxa"/>
          </w:tcPr>
          <w:p w:rsidR="00D33A54" w:rsidRDefault="00D33A54" w:rsidP="00D33A54">
            <w:pPr>
              <w:rPr>
                <w:ins w:id="79" w:author="General Manager" w:date="2020-03-28T15:28:00Z"/>
              </w:rPr>
            </w:pPr>
            <w:ins w:id="80" w:author="General Manager" w:date="2020-03-28T15:32:00Z">
              <w:r>
                <w:t>Management</w:t>
              </w:r>
            </w:ins>
          </w:p>
        </w:tc>
        <w:tc>
          <w:tcPr>
            <w:tcW w:w="3081" w:type="dxa"/>
          </w:tcPr>
          <w:p w:rsidR="00D33A54" w:rsidRDefault="00D33A54" w:rsidP="00D33A54">
            <w:pPr>
              <w:rPr>
                <w:ins w:id="81" w:author="General Manager" w:date="2020-03-28T15:28:00Z"/>
              </w:rPr>
            </w:pPr>
            <w:ins w:id="82" w:author="General Manager" w:date="2020-03-28T15:32:00Z">
              <w:r>
                <w:t>9</w:t>
              </w:r>
            </w:ins>
          </w:p>
        </w:tc>
      </w:tr>
    </w:tbl>
    <w:p w:rsidR="00D33A54" w:rsidRPr="00D33A54" w:rsidRDefault="00D33A54" w:rsidP="00D33A54">
      <w:pPr>
        <w:rPr>
          <w:ins w:id="83" w:author="General Manager" w:date="2020-03-28T15:08:00Z"/>
        </w:rPr>
        <w:pPrChange w:id="84" w:author="General Manager" w:date="2020-03-28T15:23:00Z">
          <w:pPr>
            <w:pStyle w:val="NoSpacing"/>
            <w:spacing w:line="276" w:lineRule="auto"/>
          </w:pPr>
        </w:pPrChange>
      </w:pPr>
    </w:p>
    <w:p w:rsidR="00E741B1" w:rsidRDefault="00E741B1" w:rsidP="009F13C9">
      <w:pPr>
        <w:pStyle w:val="NoSpacing"/>
        <w:spacing w:line="276" w:lineRule="auto"/>
        <w:rPr>
          <w:rFonts w:ascii="Arial" w:hAnsi="Arial" w:cs="Arial"/>
          <w:sz w:val="24"/>
          <w:szCs w:val="24"/>
        </w:rPr>
      </w:pPr>
    </w:p>
    <w:p w:rsidR="002E07F3" w:rsidRDefault="002E07F3">
      <w:pPr>
        <w:pStyle w:val="Heading2"/>
        <w:pPrChange w:id="85" w:author="General Manager" w:date="2020-03-28T15:09:00Z">
          <w:pPr>
            <w:pStyle w:val="NoSpacing"/>
            <w:spacing w:line="276" w:lineRule="auto"/>
          </w:pPr>
        </w:pPrChange>
      </w:pPr>
      <w:r>
        <w:t>Sick leave policy</w:t>
      </w:r>
    </w:p>
    <w:p w:rsidR="002E07F3" w:rsidRDefault="002E07F3" w:rsidP="009F13C9">
      <w:pPr>
        <w:pStyle w:val="NoSpacing"/>
        <w:spacing w:line="276" w:lineRule="auto"/>
        <w:rPr>
          <w:rFonts w:ascii="Arial" w:hAnsi="Arial" w:cs="Arial"/>
          <w:sz w:val="28"/>
          <w:szCs w:val="28"/>
        </w:rPr>
      </w:pPr>
    </w:p>
    <w:p w:rsidR="002E07F3" w:rsidRDefault="002B668C" w:rsidP="009F13C9">
      <w:pPr>
        <w:pStyle w:val="NoSpacing"/>
        <w:spacing w:line="276" w:lineRule="auto"/>
        <w:rPr>
          <w:rFonts w:ascii="Arial" w:hAnsi="Arial" w:cs="Arial"/>
          <w:sz w:val="24"/>
          <w:szCs w:val="24"/>
        </w:rPr>
      </w:pPr>
      <w:r>
        <w:rPr>
          <w:rFonts w:ascii="Arial" w:hAnsi="Arial" w:cs="Arial"/>
          <w:sz w:val="24"/>
          <w:szCs w:val="24"/>
        </w:rPr>
        <w:t xml:space="preserve">During each sick leave </w:t>
      </w:r>
      <w:r w:rsidR="00805D3E">
        <w:rPr>
          <w:rFonts w:ascii="Arial" w:hAnsi="Arial" w:cs="Arial"/>
          <w:sz w:val="24"/>
          <w:szCs w:val="24"/>
        </w:rPr>
        <w:t>cycle of thirty-six (36) months</w:t>
      </w:r>
      <w:r>
        <w:rPr>
          <w:rFonts w:ascii="Arial" w:hAnsi="Arial" w:cs="Arial"/>
          <w:sz w:val="24"/>
          <w:szCs w:val="24"/>
        </w:rPr>
        <w:t xml:space="preserve"> of employment with the employer, an employee is entitled to an amount of paid sick leave of </w:t>
      </w:r>
      <w:r w:rsidR="00805D3E">
        <w:rPr>
          <w:rFonts w:ascii="Arial" w:hAnsi="Arial" w:cs="Arial"/>
          <w:sz w:val="24"/>
          <w:szCs w:val="24"/>
        </w:rPr>
        <w:t>thirty (30) days in the case of employees who work a five-day (5)  week and thirty-six days (36) paid sick leave for employees working a six (6) day week.</w:t>
      </w:r>
    </w:p>
    <w:p w:rsidR="00773C26" w:rsidRDefault="00773C26" w:rsidP="009F13C9">
      <w:pPr>
        <w:pStyle w:val="NoSpacing"/>
        <w:spacing w:line="276" w:lineRule="auto"/>
        <w:rPr>
          <w:rFonts w:ascii="Arial" w:hAnsi="Arial" w:cs="Arial"/>
          <w:sz w:val="24"/>
          <w:szCs w:val="24"/>
        </w:rPr>
      </w:pPr>
    </w:p>
    <w:p w:rsidR="00773C26" w:rsidRDefault="00773C26" w:rsidP="009F13C9">
      <w:pPr>
        <w:pStyle w:val="NoSpacing"/>
        <w:spacing w:line="276" w:lineRule="auto"/>
        <w:rPr>
          <w:rFonts w:ascii="Arial" w:hAnsi="Arial" w:cs="Arial"/>
          <w:sz w:val="24"/>
          <w:szCs w:val="24"/>
        </w:rPr>
      </w:pPr>
      <w:r>
        <w:rPr>
          <w:rFonts w:ascii="Arial" w:hAnsi="Arial" w:cs="Arial"/>
          <w:sz w:val="24"/>
          <w:szCs w:val="24"/>
        </w:rPr>
        <w:t>During the first six (6) months of employment, an employee shall be entitled to one (1) day’s paid sick leave for every twenty-six (26) days worked.</w:t>
      </w:r>
    </w:p>
    <w:p w:rsidR="003F1445" w:rsidRDefault="003F1445" w:rsidP="009F13C9">
      <w:pPr>
        <w:pStyle w:val="NoSpacing"/>
        <w:spacing w:line="276" w:lineRule="auto"/>
        <w:rPr>
          <w:rFonts w:ascii="Arial" w:hAnsi="Arial" w:cs="Arial"/>
          <w:sz w:val="24"/>
          <w:szCs w:val="24"/>
        </w:rPr>
      </w:pPr>
    </w:p>
    <w:p w:rsidR="003F1445" w:rsidRDefault="003F1445" w:rsidP="009F13C9">
      <w:pPr>
        <w:pStyle w:val="NoSpacing"/>
        <w:spacing w:line="276" w:lineRule="auto"/>
        <w:rPr>
          <w:rFonts w:ascii="Arial" w:hAnsi="Arial" w:cs="Arial"/>
          <w:sz w:val="24"/>
          <w:szCs w:val="24"/>
        </w:rPr>
      </w:pPr>
      <w:r>
        <w:rPr>
          <w:rFonts w:ascii="Arial" w:hAnsi="Arial" w:cs="Arial"/>
          <w:sz w:val="24"/>
          <w:szCs w:val="24"/>
        </w:rPr>
        <w:t xml:space="preserve">Should the employee be absent for more than two (2) consecutive days or on more than two (2) occasions during an eight (8) week period or on any day which precedes or follows a weekend, public holiday or a day free of service, the employee shall not be entitled to sick leave unless he / she produces a medical certificate stating that he / she was unable to work for the duration of his/her absence on account of illness or injury. Settlers Park retains the right to expect the employee to subject </w:t>
      </w:r>
      <w:proofErr w:type="gramStart"/>
      <w:r>
        <w:rPr>
          <w:rFonts w:ascii="Arial" w:hAnsi="Arial" w:cs="Arial"/>
          <w:sz w:val="24"/>
          <w:szCs w:val="24"/>
        </w:rPr>
        <w:t>himself</w:t>
      </w:r>
      <w:proofErr w:type="gramEnd"/>
      <w:r>
        <w:rPr>
          <w:rFonts w:ascii="Arial" w:hAnsi="Arial" w:cs="Arial"/>
          <w:sz w:val="24"/>
          <w:szCs w:val="24"/>
        </w:rPr>
        <w:t xml:space="preserve"> / herself to an examination to obtain a second medical opinion regarding his / her alleged illness / injury</w:t>
      </w:r>
      <w:ins w:id="86" w:author="General Manager" w:date="2020-03-28T15:12:00Z">
        <w:r w:rsidR="00E741B1">
          <w:rPr>
            <w:rFonts w:ascii="Arial" w:hAnsi="Arial" w:cs="Arial"/>
            <w:sz w:val="24"/>
            <w:szCs w:val="24"/>
          </w:rPr>
          <w:t>.</w:t>
        </w:r>
      </w:ins>
    </w:p>
    <w:p w:rsidR="003F1445" w:rsidRDefault="003F1445" w:rsidP="009F13C9">
      <w:pPr>
        <w:pStyle w:val="NoSpacing"/>
        <w:spacing w:line="276" w:lineRule="auto"/>
        <w:rPr>
          <w:rFonts w:ascii="Arial" w:hAnsi="Arial" w:cs="Arial"/>
          <w:sz w:val="24"/>
          <w:szCs w:val="24"/>
        </w:rPr>
      </w:pPr>
    </w:p>
    <w:p w:rsidR="003F1445" w:rsidRDefault="003F1445" w:rsidP="009F13C9">
      <w:pPr>
        <w:pStyle w:val="NoSpacing"/>
        <w:spacing w:line="276" w:lineRule="auto"/>
        <w:rPr>
          <w:rFonts w:ascii="Arial" w:hAnsi="Arial" w:cs="Arial"/>
          <w:sz w:val="24"/>
          <w:szCs w:val="24"/>
        </w:rPr>
      </w:pPr>
      <w:r>
        <w:rPr>
          <w:rFonts w:ascii="Arial" w:hAnsi="Arial" w:cs="Arial"/>
          <w:sz w:val="24"/>
          <w:szCs w:val="24"/>
        </w:rPr>
        <w:t>An employee must inform his / her immediate supervisor/ manager the day prior to the day he / she was supposed to have reported for duty of such absence and the expected date of returning to work</w:t>
      </w:r>
      <w:r w:rsidR="00381273">
        <w:rPr>
          <w:rFonts w:ascii="Arial" w:hAnsi="Arial" w:cs="Arial"/>
          <w:sz w:val="24"/>
          <w:szCs w:val="24"/>
        </w:rPr>
        <w:t xml:space="preserve"> or as soon as the employee is </w:t>
      </w:r>
      <w:r>
        <w:rPr>
          <w:rFonts w:ascii="Arial" w:hAnsi="Arial" w:cs="Arial"/>
          <w:sz w:val="24"/>
          <w:szCs w:val="24"/>
        </w:rPr>
        <w:t>aware of the condition preventing him / her of being able to commence duty</w:t>
      </w:r>
      <w:r w:rsidR="00381273">
        <w:rPr>
          <w:rFonts w:ascii="Arial" w:hAnsi="Arial" w:cs="Arial"/>
          <w:sz w:val="24"/>
          <w:szCs w:val="24"/>
        </w:rPr>
        <w:t xml:space="preserve">. Settlers Park should </w:t>
      </w:r>
      <w:r w:rsidR="00381273">
        <w:rPr>
          <w:rFonts w:ascii="Arial" w:hAnsi="Arial" w:cs="Arial"/>
          <w:sz w:val="24"/>
          <w:szCs w:val="24"/>
        </w:rPr>
        <w:lastRenderedPageBreak/>
        <w:t>also be informed of an address where the employee could be found should he / she wish to visit the employee.</w:t>
      </w:r>
    </w:p>
    <w:p w:rsidR="001D7EA1" w:rsidRDefault="001D7EA1" w:rsidP="009F13C9">
      <w:pPr>
        <w:pStyle w:val="NoSpacing"/>
        <w:spacing w:line="276" w:lineRule="auto"/>
        <w:rPr>
          <w:rFonts w:ascii="Arial" w:hAnsi="Arial" w:cs="Arial"/>
          <w:sz w:val="24"/>
          <w:szCs w:val="24"/>
        </w:rPr>
      </w:pPr>
    </w:p>
    <w:p w:rsidR="001D7EA1" w:rsidRDefault="001D7EA1" w:rsidP="009F13C9">
      <w:pPr>
        <w:pStyle w:val="NoSpacing"/>
        <w:spacing w:line="276" w:lineRule="auto"/>
        <w:rPr>
          <w:rFonts w:ascii="Arial" w:hAnsi="Arial" w:cs="Arial"/>
          <w:sz w:val="24"/>
          <w:szCs w:val="24"/>
        </w:rPr>
      </w:pPr>
    </w:p>
    <w:p w:rsidR="001D7EA1" w:rsidDel="00E741B1" w:rsidRDefault="001D7EA1">
      <w:pPr>
        <w:pStyle w:val="Heading2"/>
        <w:rPr>
          <w:del w:id="87" w:author="General Manager" w:date="2020-03-28T15:09:00Z"/>
        </w:rPr>
        <w:pPrChange w:id="88" w:author="General Manager" w:date="2020-03-28T15:09:00Z">
          <w:pPr>
            <w:pStyle w:val="NoSpacing"/>
            <w:spacing w:line="276" w:lineRule="auto"/>
          </w:pPr>
        </w:pPrChange>
      </w:pPr>
      <w:r>
        <w:t>Family responsibility leave policy</w:t>
      </w:r>
    </w:p>
    <w:p w:rsidR="001D7EA1" w:rsidRDefault="001D7EA1">
      <w:pPr>
        <w:pStyle w:val="Heading2"/>
        <w:rPr>
          <w:sz w:val="24"/>
          <w:szCs w:val="24"/>
        </w:rPr>
        <w:pPrChange w:id="89" w:author="General Manager" w:date="2020-03-28T15:09:00Z">
          <w:pPr>
            <w:pStyle w:val="NoSpacing"/>
            <w:spacing w:line="276" w:lineRule="auto"/>
          </w:pPr>
        </w:pPrChange>
      </w:pPr>
    </w:p>
    <w:p w:rsidR="001D7EA1" w:rsidRDefault="001D7EA1" w:rsidP="009F13C9">
      <w:pPr>
        <w:pStyle w:val="NoSpacing"/>
        <w:spacing w:line="276" w:lineRule="auto"/>
        <w:rPr>
          <w:rFonts w:ascii="Arial" w:hAnsi="Arial" w:cs="Arial"/>
          <w:sz w:val="24"/>
          <w:szCs w:val="24"/>
        </w:rPr>
      </w:pPr>
      <w:r>
        <w:rPr>
          <w:rFonts w:ascii="Arial" w:hAnsi="Arial" w:cs="Arial"/>
          <w:sz w:val="24"/>
          <w:szCs w:val="24"/>
        </w:rPr>
        <w:t xml:space="preserve">An employee shall be entitled to three (3) days paid </w:t>
      </w:r>
      <w:ins w:id="90" w:author="General Manager" w:date="2020-03-28T15:13:00Z">
        <w:r w:rsidR="00E741B1">
          <w:rPr>
            <w:rFonts w:ascii="Arial" w:hAnsi="Arial" w:cs="Arial"/>
            <w:sz w:val="24"/>
            <w:szCs w:val="24"/>
          </w:rPr>
          <w:t xml:space="preserve">family responsibility </w:t>
        </w:r>
      </w:ins>
      <w:r>
        <w:rPr>
          <w:rFonts w:ascii="Arial" w:hAnsi="Arial" w:cs="Arial"/>
          <w:sz w:val="24"/>
          <w:szCs w:val="24"/>
        </w:rPr>
        <w:t xml:space="preserve">leave during each cycle of twelve (12) months of employment with Settlers Park. This could be taken with the birth or illness of a child or in the event of the death of the employee’s spouse, life partner, parent, adoptive parent, grandparent </w:t>
      </w:r>
      <w:proofErr w:type="gramStart"/>
      <w:r>
        <w:rPr>
          <w:rFonts w:ascii="Arial" w:hAnsi="Arial" w:cs="Arial"/>
          <w:sz w:val="24"/>
          <w:szCs w:val="24"/>
        </w:rPr>
        <w:t>child ,</w:t>
      </w:r>
      <w:proofErr w:type="gramEnd"/>
      <w:r>
        <w:rPr>
          <w:rFonts w:ascii="Arial" w:hAnsi="Arial" w:cs="Arial"/>
          <w:sz w:val="24"/>
          <w:szCs w:val="24"/>
        </w:rPr>
        <w:t xml:space="preserve"> adopted child, grandchild or sibling.</w:t>
      </w:r>
    </w:p>
    <w:p w:rsidR="001D7EA1" w:rsidRDefault="001D7EA1" w:rsidP="009F13C9">
      <w:pPr>
        <w:pStyle w:val="NoSpacing"/>
        <w:spacing w:line="276" w:lineRule="auto"/>
        <w:rPr>
          <w:rFonts w:ascii="Arial" w:hAnsi="Arial" w:cs="Arial"/>
          <w:sz w:val="24"/>
          <w:szCs w:val="24"/>
        </w:rPr>
      </w:pPr>
    </w:p>
    <w:p w:rsidR="001D7EA1" w:rsidRDefault="001D7EA1" w:rsidP="009F13C9">
      <w:pPr>
        <w:pStyle w:val="NoSpacing"/>
        <w:spacing w:line="276" w:lineRule="auto"/>
        <w:rPr>
          <w:rFonts w:ascii="Arial" w:hAnsi="Arial" w:cs="Arial"/>
          <w:sz w:val="24"/>
          <w:szCs w:val="24"/>
        </w:rPr>
      </w:pPr>
      <w:r>
        <w:rPr>
          <w:rFonts w:ascii="Arial" w:hAnsi="Arial" w:cs="Arial"/>
          <w:sz w:val="24"/>
          <w:szCs w:val="24"/>
        </w:rPr>
        <w:t>The employee shall notify Settlers Park</w:t>
      </w:r>
      <w:r w:rsidR="003A3CA4">
        <w:rPr>
          <w:rFonts w:ascii="Arial" w:hAnsi="Arial" w:cs="Arial"/>
          <w:sz w:val="24"/>
          <w:szCs w:val="24"/>
        </w:rPr>
        <w:t xml:space="preserve"> </w:t>
      </w:r>
      <w:r>
        <w:rPr>
          <w:rFonts w:ascii="Arial" w:hAnsi="Arial" w:cs="Arial"/>
          <w:sz w:val="24"/>
          <w:szCs w:val="24"/>
        </w:rPr>
        <w:t xml:space="preserve">of the event which necessitates the employee’s absence, as soon as possible. </w:t>
      </w:r>
    </w:p>
    <w:p w:rsidR="00AB4655" w:rsidRDefault="00AB4655" w:rsidP="009F13C9">
      <w:pPr>
        <w:pStyle w:val="NoSpacing"/>
        <w:spacing w:line="276" w:lineRule="auto"/>
        <w:rPr>
          <w:rFonts w:ascii="Arial" w:hAnsi="Arial" w:cs="Arial"/>
          <w:sz w:val="24"/>
          <w:szCs w:val="24"/>
        </w:rPr>
      </w:pPr>
    </w:p>
    <w:p w:rsidR="00AB4655" w:rsidRDefault="00AB4655" w:rsidP="009F13C9">
      <w:pPr>
        <w:pStyle w:val="NoSpacing"/>
        <w:spacing w:line="276" w:lineRule="auto"/>
        <w:rPr>
          <w:rFonts w:ascii="Arial" w:hAnsi="Arial" w:cs="Arial"/>
          <w:sz w:val="28"/>
          <w:szCs w:val="28"/>
        </w:rPr>
      </w:pPr>
    </w:p>
    <w:p w:rsidR="003D7670" w:rsidRPr="003D7670" w:rsidRDefault="003D7670">
      <w:pPr>
        <w:pStyle w:val="Heading2"/>
        <w:pPrChange w:id="91" w:author="General Manager" w:date="2020-03-28T15:09:00Z">
          <w:pPr>
            <w:jc w:val="both"/>
          </w:pPr>
        </w:pPrChange>
      </w:pPr>
      <w:r>
        <w:t>Paternity leave policy</w:t>
      </w:r>
    </w:p>
    <w:p w:rsidR="003D7670" w:rsidRDefault="003D7670" w:rsidP="003D7670">
      <w:pPr>
        <w:jc w:val="both"/>
        <w:rPr>
          <w:rFonts w:ascii="Arial" w:hAnsi="Arial"/>
          <w:sz w:val="24"/>
        </w:rPr>
      </w:pPr>
    </w:p>
    <w:p w:rsidR="003D7670" w:rsidRDefault="003D7670" w:rsidP="003D7670">
      <w:pPr>
        <w:jc w:val="both"/>
        <w:rPr>
          <w:rFonts w:ascii="Arial" w:hAnsi="Arial"/>
          <w:sz w:val="24"/>
        </w:rPr>
      </w:pPr>
      <w:r w:rsidRPr="00DB561C">
        <w:rPr>
          <w:rFonts w:ascii="Arial" w:hAnsi="Arial"/>
          <w:sz w:val="24"/>
        </w:rPr>
        <w:t xml:space="preserve"> </w:t>
      </w:r>
      <w:r>
        <w:rPr>
          <w:rFonts w:ascii="Arial" w:hAnsi="Arial"/>
          <w:sz w:val="24"/>
        </w:rPr>
        <w:t xml:space="preserve">The employee shall provide his Head of Department with a certificate confirming his </w:t>
      </w:r>
      <w:r w:rsidR="00DB561C">
        <w:rPr>
          <w:rFonts w:ascii="Arial" w:hAnsi="Arial"/>
          <w:sz w:val="24"/>
        </w:rPr>
        <w:t xml:space="preserve">      </w:t>
      </w:r>
      <w:r>
        <w:rPr>
          <w:rFonts w:ascii="Arial" w:hAnsi="Arial"/>
          <w:sz w:val="24"/>
        </w:rPr>
        <w:t>wife’s pregnancy at least four (4) weeks before the date of her expected confinement. Such certificate must be issued by a registered medical practitioner and include confirmation of the expected date of confinement.</w:t>
      </w:r>
    </w:p>
    <w:p w:rsidR="00DB561C" w:rsidRDefault="00DB561C" w:rsidP="003D7670">
      <w:pPr>
        <w:jc w:val="both"/>
        <w:rPr>
          <w:rFonts w:ascii="Arial" w:hAnsi="Arial"/>
          <w:sz w:val="24"/>
        </w:rPr>
      </w:pPr>
    </w:p>
    <w:p w:rsidR="003D7670" w:rsidRDefault="003D7670" w:rsidP="003D7670">
      <w:pPr>
        <w:jc w:val="both"/>
        <w:rPr>
          <w:rFonts w:ascii="Arial" w:hAnsi="Arial"/>
          <w:sz w:val="24"/>
        </w:rPr>
      </w:pPr>
      <w:r>
        <w:rPr>
          <w:rFonts w:ascii="Arial" w:hAnsi="Arial"/>
          <w:sz w:val="24"/>
        </w:rPr>
        <w:t>All applications for paternity leave must be submitted on the prescribed Leave Application form and the doctor’s certificate confirming the pregnancy must be attached thereto.</w:t>
      </w:r>
    </w:p>
    <w:p w:rsidR="00DB561C" w:rsidRDefault="00DB561C" w:rsidP="003D7670">
      <w:pPr>
        <w:jc w:val="both"/>
        <w:rPr>
          <w:rFonts w:ascii="Arial" w:hAnsi="Arial"/>
          <w:sz w:val="24"/>
        </w:rPr>
      </w:pPr>
    </w:p>
    <w:p w:rsidR="003D7670" w:rsidRDefault="00DB561C" w:rsidP="00DB561C">
      <w:pPr>
        <w:spacing w:line="276" w:lineRule="auto"/>
        <w:jc w:val="both"/>
        <w:rPr>
          <w:rFonts w:ascii="Arial" w:hAnsi="Arial"/>
          <w:sz w:val="24"/>
        </w:rPr>
      </w:pPr>
      <w:r>
        <w:rPr>
          <w:rFonts w:ascii="Arial" w:hAnsi="Arial"/>
          <w:sz w:val="24"/>
        </w:rPr>
        <w:t>The employee will be granted t</w:t>
      </w:r>
      <w:r w:rsidR="003D7670">
        <w:rPr>
          <w:rFonts w:ascii="Arial" w:hAnsi="Arial"/>
          <w:sz w:val="24"/>
        </w:rPr>
        <w:t xml:space="preserve">hree (3) working days paid leave </w:t>
      </w:r>
      <w:r w:rsidR="003D7670">
        <w:rPr>
          <w:rFonts w:ascii="Arial" w:hAnsi="Arial"/>
          <w:b/>
          <w:sz w:val="24"/>
          <w:u w:val="single"/>
        </w:rPr>
        <w:t>per annum</w:t>
      </w:r>
      <w:r w:rsidR="003D7670">
        <w:rPr>
          <w:rFonts w:ascii="Arial" w:hAnsi="Arial"/>
          <w:sz w:val="24"/>
        </w:rPr>
        <w:t xml:space="preserve"> as paternity leave subject to the provisions </w:t>
      </w:r>
      <w:r>
        <w:rPr>
          <w:rFonts w:ascii="Arial" w:hAnsi="Arial"/>
          <w:sz w:val="24"/>
        </w:rPr>
        <w:t>above and below:</w:t>
      </w:r>
      <w:r w:rsidR="003D7670">
        <w:rPr>
          <w:rFonts w:ascii="Arial" w:hAnsi="Arial"/>
          <w:sz w:val="24"/>
        </w:rPr>
        <w:t>.</w:t>
      </w:r>
    </w:p>
    <w:p w:rsidR="00DB561C" w:rsidRDefault="00DB561C" w:rsidP="00DB561C">
      <w:pPr>
        <w:spacing w:line="276" w:lineRule="auto"/>
        <w:jc w:val="both"/>
        <w:rPr>
          <w:rFonts w:ascii="Arial" w:hAnsi="Arial"/>
          <w:sz w:val="24"/>
        </w:rPr>
      </w:pPr>
    </w:p>
    <w:p w:rsidR="003D7670" w:rsidRDefault="00DB561C" w:rsidP="00DB561C">
      <w:pPr>
        <w:spacing w:line="276" w:lineRule="auto"/>
        <w:jc w:val="both"/>
        <w:rPr>
          <w:rFonts w:ascii="Arial" w:hAnsi="Arial"/>
          <w:sz w:val="24"/>
        </w:rPr>
      </w:pPr>
      <w:r>
        <w:rPr>
          <w:rFonts w:ascii="Arial" w:hAnsi="Arial"/>
          <w:sz w:val="24"/>
        </w:rPr>
        <w:tab/>
        <w:t xml:space="preserve">* </w:t>
      </w:r>
      <w:r w:rsidR="003D7670">
        <w:rPr>
          <w:rFonts w:ascii="Arial" w:hAnsi="Arial"/>
          <w:sz w:val="24"/>
        </w:rPr>
        <w:t xml:space="preserve">Any employee who applies for paternity leave will be required to provide, </w:t>
      </w:r>
      <w:r>
        <w:rPr>
          <w:rFonts w:ascii="Arial" w:hAnsi="Arial"/>
          <w:sz w:val="24"/>
        </w:rPr>
        <w:tab/>
        <w:t xml:space="preserve">   </w:t>
      </w:r>
      <w:r w:rsidR="003D7670">
        <w:rPr>
          <w:rFonts w:ascii="Arial" w:hAnsi="Arial"/>
          <w:sz w:val="24"/>
        </w:rPr>
        <w:t xml:space="preserve">within thirty (30) days of taking paternity leave, a birth certificate on which </w:t>
      </w:r>
      <w:r>
        <w:rPr>
          <w:rFonts w:ascii="Arial" w:hAnsi="Arial"/>
          <w:sz w:val="24"/>
        </w:rPr>
        <w:tab/>
        <w:t xml:space="preserve">   </w:t>
      </w:r>
      <w:r w:rsidR="003D7670">
        <w:rPr>
          <w:rFonts w:ascii="Arial" w:hAnsi="Arial"/>
          <w:sz w:val="24"/>
        </w:rPr>
        <w:t xml:space="preserve">the surname of the father is reflected, failing which, the leave taken shall be </w:t>
      </w:r>
      <w:r>
        <w:rPr>
          <w:rFonts w:ascii="Arial" w:hAnsi="Arial"/>
          <w:sz w:val="24"/>
        </w:rPr>
        <w:tab/>
        <w:t xml:space="preserve">   </w:t>
      </w:r>
      <w:r w:rsidR="003D7670">
        <w:rPr>
          <w:rFonts w:ascii="Arial" w:hAnsi="Arial"/>
          <w:sz w:val="24"/>
        </w:rPr>
        <w:t>treated as unpaid leave.</w:t>
      </w:r>
    </w:p>
    <w:p w:rsidR="003A3CA4" w:rsidRDefault="003A3CA4" w:rsidP="009F13C9">
      <w:pPr>
        <w:pStyle w:val="NoSpacing"/>
        <w:spacing w:line="276" w:lineRule="auto"/>
        <w:rPr>
          <w:rFonts w:ascii="Arial" w:hAnsi="Arial" w:cs="Arial"/>
          <w:sz w:val="24"/>
          <w:szCs w:val="24"/>
        </w:rPr>
      </w:pPr>
    </w:p>
    <w:p w:rsidR="003A3CA4" w:rsidRDefault="003A3CA4" w:rsidP="009F13C9">
      <w:pPr>
        <w:pStyle w:val="NoSpacing"/>
        <w:spacing w:line="276" w:lineRule="auto"/>
        <w:rPr>
          <w:rFonts w:ascii="Arial" w:hAnsi="Arial" w:cs="Arial"/>
          <w:sz w:val="24"/>
          <w:szCs w:val="24"/>
        </w:rPr>
      </w:pPr>
    </w:p>
    <w:p w:rsidR="003A3CA4" w:rsidRDefault="003A3CA4">
      <w:pPr>
        <w:pStyle w:val="Heading2"/>
        <w:pPrChange w:id="92" w:author="General Manager" w:date="2020-03-28T15:10:00Z">
          <w:pPr>
            <w:pStyle w:val="NoSpacing"/>
            <w:spacing w:line="276" w:lineRule="auto"/>
          </w:pPr>
        </w:pPrChange>
      </w:pPr>
      <w:r>
        <w:t>Study leave policy</w:t>
      </w:r>
    </w:p>
    <w:p w:rsidR="001D568A" w:rsidRDefault="001D568A" w:rsidP="00EE596C">
      <w:pPr>
        <w:rPr>
          <w:rFonts w:ascii="Arial" w:hAnsi="Arial"/>
          <w:sz w:val="24"/>
        </w:rPr>
      </w:pPr>
    </w:p>
    <w:p w:rsidR="00EE596C" w:rsidRDefault="00EE596C" w:rsidP="001D568A">
      <w:pPr>
        <w:spacing w:line="276" w:lineRule="auto"/>
        <w:rPr>
          <w:rFonts w:ascii="Arial" w:hAnsi="Arial"/>
          <w:sz w:val="24"/>
        </w:rPr>
      </w:pPr>
      <w:r>
        <w:rPr>
          <w:rFonts w:ascii="Arial" w:hAnsi="Arial"/>
          <w:sz w:val="24"/>
        </w:rPr>
        <w:t>The company will grant two days study leave per subject (one for preparation and on</w:t>
      </w:r>
      <w:r w:rsidR="001D568A">
        <w:rPr>
          <w:rFonts w:ascii="Arial" w:hAnsi="Arial"/>
          <w:sz w:val="24"/>
        </w:rPr>
        <w:t>e</w:t>
      </w:r>
      <w:r>
        <w:rPr>
          <w:rFonts w:ascii="Arial" w:hAnsi="Arial"/>
          <w:sz w:val="24"/>
        </w:rPr>
        <w:t xml:space="preserve"> for examination) to all employees who undertake courses of study, approved by the company, at a registered educational institution. </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lastRenderedPageBreak/>
        <w:t xml:space="preserve">Prior to commencing study the employee must obtain approval from </w:t>
      </w:r>
      <w:r w:rsidR="001D568A">
        <w:rPr>
          <w:rFonts w:ascii="Arial" w:hAnsi="Arial"/>
          <w:sz w:val="24"/>
        </w:rPr>
        <w:t xml:space="preserve">the General </w:t>
      </w:r>
      <w:proofErr w:type="gramStart"/>
      <w:r w:rsidR="001D568A">
        <w:rPr>
          <w:rFonts w:ascii="Arial" w:hAnsi="Arial"/>
          <w:sz w:val="24"/>
        </w:rPr>
        <w:t xml:space="preserve">Manager </w:t>
      </w:r>
      <w:r>
        <w:rPr>
          <w:rFonts w:ascii="Arial" w:hAnsi="Arial"/>
          <w:sz w:val="24"/>
        </w:rPr>
        <w:t xml:space="preserve"> that</w:t>
      </w:r>
      <w:proofErr w:type="gramEnd"/>
      <w:r>
        <w:rPr>
          <w:rFonts w:ascii="Arial" w:hAnsi="Arial"/>
          <w:sz w:val="24"/>
        </w:rPr>
        <w:t xml:space="preserve"> the Company recognises the course of study undertaken by the employee.</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t>For degree courses, where two subjects are being written on one day or on successive days, management may consider granting two days study leave prior to writing the two exams.</w:t>
      </w:r>
    </w:p>
    <w:p w:rsidR="001D568A" w:rsidRDefault="001D568A" w:rsidP="001D568A">
      <w:pPr>
        <w:spacing w:line="276" w:lineRule="auto"/>
        <w:rPr>
          <w:rFonts w:ascii="Arial" w:hAnsi="Arial"/>
          <w:sz w:val="24"/>
        </w:rPr>
      </w:pPr>
    </w:p>
    <w:p w:rsidR="00EE596C" w:rsidDel="00E741B1" w:rsidRDefault="00EE596C" w:rsidP="001D568A">
      <w:pPr>
        <w:spacing w:line="276" w:lineRule="auto"/>
        <w:rPr>
          <w:del w:id="93" w:author="General Manager" w:date="2020-03-28T15:17:00Z"/>
          <w:rFonts w:ascii="Arial" w:hAnsi="Arial"/>
          <w:sz w:val="24"/>
        </w:rPr>
      </w:pPr>
      <w:r>
        <w:rPr>
          <w:rFonts w:ascii="Arial" w:hAnsi="Arial"/>
          <w:sz w:val="24"/>
        </w:rPr>
        <w:t xml:space="preserve">No more than </w:t>
      </w:r>
      <w:del w:id="94" w:author="General Manager" w:date="2020-03-28T15:16:00Z">
        <w:r w:rsidDel="00E741B1">
          <w:rPr>
            <w:rFonts w:ascii="Arial" w:hAnsi="Arial"/>
            <w:sz w:val="24"/>
          </w:rPr>
          <w:delText>___________ weeks</w:delText>
        </w:r>
      </w:del>
      <w:ins w:id="95" w:author="General Manager" w:date="2020-03-28T15:16:00Z">
        <w:r w:rsidR="00E741B1">
          <w:rPr>
            <w:rFonts w:ascii="Arial" w:hAnsi="Arial"/>
            <w:sz w:val="24"/>
          </w:rPr>
          <w:t>fourteen (14) days</w:t>
        </w:r>
      </w:ins>
      <w:r>
        <w:rPr>
          <w:rFonts w:ascii="Arial" w:hAnsi="Arial"/>
          <w:sz w:val="24"/>
        </w:rPr>
        <w:t xml:space="preserve"> study leave per annum may be granted.</w:t>
      </w:r>
      <w:ins w:id="96" w:author="General Manager" w:date="2020-03-28T15:17:00Z">
        <w:r w:rsidR="00E741B1">
          <w:rPr>
            <w:rFonts w:ascii="Arial" w:hAnsi="Arial"/>
            <w:sz w:val="24"/>
          </w:rPr>
          <w:t xml:space="preserve">  </w:t>
        </w:r>
      </w:ins>
    </w:p>
    <w:p w:rsidR="00EE596C" w:rsidRDefault="00EE596C" w:rsidP="001D568A">
      <w:pPr>
        <w:spacing w:line="276" w:lineRule="auto"/>
        <w:rPr>
          <w:rFonts w:ascii="Arial" w:hAnsi="Arial"/>
          <w:sz w:val="24"/>
        </w:rPr>
      </w:pPr>
      <w:r>
        <w:rPr>
          <w:rFonts w:ascii="Arial" w:hAnsi="Arial"/>
          <w:sz w:val="24"/>
        </w:rPr>
        <w:t>Additional leave required must be taken as annual leave.</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t>If the employee fails the first time he</w:t>
      </w:r>
      <w:r w:rsidR="001D568A">
        <w:rPr>
          <w:rFonts w:ascii="Arial" w:hAnsi="Arial"/>
          <w:sz w:val="24"/>
        </w:rPr>
        <w:t>/</w:t>
      </w:r>
      <w:proofErr w:type="gramStart"/>
      <w:r w:rsidR="001D568A">
        <w:rPr>
          <w:rFonts w:ascii="Arial" w:hAnsi="Arial"/>
          <w:sz w:val="24"/>
        </w:rPr>
        <w:t xml:space="preserve">she </w:t>
      </w:r>
      <w:r>
        <w:rPr>
          <w:rFonts w:ascii="Arial" w:hAnsi="Arial"/>
          <w:sz w:val="24"/>
        </w:rPr>
        <w:t xml:space="preserve"> writes</w:t>
      </w:r>
      <w:proofErr w:type="gramEnd"/>
      <w:r>
        <w:rPr>
          <w:rFonts w:ascii="Arial" w:hAnsi="Arial"/>
          <w:sz w:val="24"/>
        </w:rPr>
        <w:t xml:space="preserve"> the exam, study leave will be granted to re-write. Failure a second time will mean that any leave required to write the same subjects again will have to be taken as annual leave or, where the employee has no annual leave due, as unpaid leave.</w:t>
      </w:r>
    </w:p>
    <w:p w:rsidR="001D568A" w:rsidRDefault="001D568A" w:rsidP="001D568A">
      <w:pPr>
        <w:spacing w:line="276" w:lineRule="auto"/>
        <w:rPr>
          <w:rFonts w:ascii="Arial" w:hAnsi="Arial"/>
          <w:sz w:val="24"/>
        </w:rPr>
      </w:pPr>
    </w:p>
    <w:p w:rsidR="003A3CA4" w:rsidRDefault="00EE596C" w:rsidP="001D568A">
      <w:pPr>
        <w:pStyle w:val="NoSpacing"/>
        <w:spacing w:line="276" w:lineRule="auto"/>
        <w:rPr>
          <w:rFonts w:ascii="Arial" w:hAnsi="Arial" w:cs="Arial"/>
          <w:sz w:val="28"/>
          <w:szCs w:val="28"/>
        </w:rPr>
      </w:pPr>
      <w:r>
        <w:rPr>
          <w:rFonts w:ascii="Arial" w:hAnsi="Arial"/>
          <w:sz w:val="24"/>
        </w:rPr>
        <w:t xml:space="preserve">Requests for leave must be in writing on the Company’s Leave Application form and authorised by </w:t>
      </w:r>
      <w:proofErr w:type="gramStart"/>
      <w:r>
        <w:rPr>
          <w:rFonts w:ascii="Arial" w:hAnsi="Arial"/>
          <w:sz w:val="24"/>
        </w:rPr>
        <w:t xml:space="preserve">the </w:t>
      </w:r>
      <w:r w:rsidR="001D568A">
        <w:rPr>
          <w:rFonts w:ascii="Arial" w:hAnsi="Arial"/>
          <w:sz w:val="24"/>
        </w:rPr>
        <w:t xml:space="preserve"> General</w:t>
      </w:r>
      <w:proofErr w:type="gramEnd"/>
      <w:r w:rsidR="001D568A">
        <w:rPr>
          <w:rFonts w:ascii="Arial" w:hAnsi="Arial"/>
          <w:sz w:val="24"/>
        </w:rPr>
        <w:t xml:space="preserve"> Manager</w:t>
      </w:r>
      <w:r>
        <w:rPr>
          <w:rFonts w:ascii="Arial" w:hAnsi="Arial"/>
          <w:sz w:val="24"/>
        </w:rPr>
        <w:t xml:space="preserve">. </w:t>
      </w:r>
      <w:r w:rsidR="001D568A">
        <w:rPr>
          <w:rFonts w:ascii="Arial" w:hAnsi="Arial"/>
          <w:sz w:val="24"/>
        </w:rPr>
        <w:t xml:space="preserve"> </w:t>
      </w:r>
      <w:r>
        <w:rPr>
          <w:rFonts w:ascii="Arial" w:hAnsi="Arial"/>
          <w:sz w:val="24"/>
        </w:rPr>
        <w:t>Once authorised, the original Leave Application form must be filed in the employee’s personal file and the duplicate returned to the employee</w:t>
      </w:r>
    </w:p>
    <w:p w:rsidR="003A3CA4" w:rsidRDefault="003A3CA4" w:rsidP="009F13C9">
      <w:pPr>
        <w:pStyle w:val="NoSpacing"/>
        <w:spacing w:line="276" w:lineRule="auto"/>
        <w:rPr>
          <w:rFonts w:ascii="Arial" w:hAnsi="Arial" w:cs="Arial"/>
          <w:sz w:val="28"/>
          <w:szCs w:val="28"/>
        </w:rPr>
      </w:pPr>
    </w:p>
    <w:p w:rsidR="00BB7F5A" w:rsidRDefault="00BB7F5A" w:rsidP="009F13C9">
      <w:pPr>
        <w:pStyle w:val="NoSpacing"/>
        <w:spacing w:line="276" w:lineRule="auto"/>
        <w:rPr>
          <w:rFonts w:ascii="Arial" w:hAnsi="Arial" w:cs="Arial"/>
          <w:sz w:val="28"/>
          <w:szCs w:val="28"/>
        </w:rPr>
      </w:pPr>
    </w:p>
    <w:p w:rsidR="00BB7F5A" w:rsidRDefault="00BB7F5A">
      <w:pPr>
        <w:pStyle w:val="Heading2"/>
        <w:pPrChange w:id="97" w:author="General Manager" w:date="2020-03-28T15:10:00Z">
          <w:pPr>
            <w:pStyle w:val="NoSpacing"/>
            <w:spacing w:line="276" w:lineRule="auto"/>
          </w:pPr>
        </w:pPrChange>
      </w:pPr>
      <w:r>
        <w:t>Professional development leave policy</w:t>
      </w:r>
    </w:p>
    <w:p w:rsidR="00BB7F5A" w:rsidRDefault="00BB7F5A" w:rsidP="009F13C9">
      <w:pPr>
        <w:pStyle w:val="NoSpacing"/>
        <w:spacing w:line="276" w:lineRule="auto"/>
        <w:rPr>
          <w:rFonts w:ascii="Arial" w:hAnsi="Arial" w:cs="Arial"/>
          <w:sz w:val="28"/>
          <w:szCs w:val="28"/>
        </w:rPr>
      </w:pPr>
    </w:p>
    <w:p w:rsidR="00BB7F5A" w:rsidRDefault="009A4081" w:rsidP="009F13C9">
      <w:pPr>
        <w:pStyle w:val="NoSpacing"/>
        <w:spacing w:line="276" w:lineRule="auto"/>
        <w:rPr>
          <w:rFonts w:ascii="Arial" w:hAnsi="Arial" w:cs="Arial"/>
          <w:sz w:val="24"/>
          <w:szCs w:val="24"/>
        </w:rPr>
      </w:pPr>
      <w:r>
        <w:rPr>
          <w:rFonts w:ascii="Arial" w:hAnsi="Arial" w:cs="Arial"/>
          <w:sz w:val="24"/>
          <w:szCs w:val="24"/>
        </w:rPr>
        <w:t xml:space="preserve">Settlers Park will provide adequate training opportunities for staff to develop their skills and competencies in their areas of expertise. Employees are encouraged to participate in </w:t>
      </w:r>
      <w:proofErr w:type="gramStart"/>
      <w:r>
        <w:rPr>
          <w:rFonts w:ascii="Arial" w:hAnsi="Arial" w:cs="Arial"/>
          <w:sz w:val="24"/>
          <w:szCs w:val="24"/>
        </w:rPr>
        <w:t>any  on</w:t>
      </w:r>
      <w:proofErr w:type="gramEnd"/>
      <w:r>
        <w:rPr>
          <w:rFonts w:ascii="Arial" w:hAnsi="Arial" w:cs="Arial"/>
          <w:sz w:val="24"/>
          <w:szCs w:val="24"/>
        </w:rPr>
        <w:t>-site and external</w:t>
      </w:r>
      <w:r w:rsidR="00CE41A7">
        <w:rPr>
          <w:rFonts w:ascii="Arial" w:hAnsi="Arial" w:cs="Arial"/>
          <w:sz w:val="24"/>
          <w:szCs w:val="24"/>
        </w:rPr>
        <w:t xml:space="preserve"> training interventions which will </w:t>
      </w:r>
      <w:r>
        <w:rPr>
          <w:rFonts w:ascii="Arial" w:hAnsi="Arial" w:cs="Arial"/>
          <w:sz w:val="24"/>
          <w:szCs w:val="24"/>
        </w:rPr>
        <w:t xml:space="preserve">aid in their personal and professional development. </w:t>
      </w:r>
    </w:p>
    <w:p w:rsidR="00686E6A" w:rsidRDefault="00686E6A" w:rsidP="009F13C9">
      <w:pPr>
        <w:pStyle w:val="NoSpacing"/>
        <w:spacing w:line="276" w:lineRule="auto"/>
        <w:rPr>
          <w:rFonts w:ascii="Arial" w:hAnsi="Arial" w:cs="Arial"/>
          <w:sz w:val="24"/>
          <w:szCs w:val="24"/>
        </w:rPr>
      </w:pPr>
    </w:p>
    <w:p w:rsidR="00686E6A" w:rsidRDefault="00686E6A" w:rsidP="009F13C9">
      <w:pPr>
        <w:pStyle w:val="NoSpacing"/>
        <w:spacing w:line="276" w:lineRule="auto"/>
        <w:rPr>
          <w:rFonts w:ascii="Arial" w:hAnsi="Arial" w:cs="Arial"/>
          <w:sz w:val="24"/>
          <w:szCs w:val="24"/>
        </w:rPr>
      </w:pPr>
    </w:p>
    <w:p w:rsidR="00686E6A" w:rsidDel="00E741B1" w:rsidRDefault="00686E6A">
      <w:pPr>
        <w:pStyle w:val="Heading2"/>
        <w:rPr>
          <w:del w:id="98" w:author="General Manager" w:date="2020-03-28T15:10:00Z"/>
        </w:rPr>
        <w:pPrChange w:id="99" w:author="General Manager" w:date="2020-03-28T15:10:00Z">
          <w:pPr>
            <w:pStyle w:val="NoSpacing"/>
            <w:spacing w:line="276" w:lineRule="auto"/>
          </w:pPr>
        </w:pPrChange>
      </w:pPr>
      <w:r>
        <w:t>Compassionate (Special) leave policy</w:t>
      </w:r>
    </w:p>
    <w:p w:rsidR="00686E6A" w:rsidRDefault="00686E6A">
      <w:pPr>
        <w:pStyle w:val="Heading2"/>
        <w:pPrChange w:id="100" w:author="General Manager" w:date="2020-03-28T15:10:00Z">
          <w:pPr>
            <w:pStyle w:val="NoSpacing"/>
            <w:spacing w:line="276" w:lineRule="auto"/>
          </w:pPr>
        </w:pPrChange>
      </w:pPr>
    </w:p>
    <w:p w:rsidR="00686E6A" w:rsidRDefault="00686E6A" w:rsidP="009F13C9">
      <w:pPr>
        <w:pStyle w:val="NoSpacing"/>
        <w:spacing w:line="276" w:lineRule="auto"/>
        <w:rPr>
          <w:rFonts w:ascii="Arial" w:hAnsi="Arial" w:cs="Arial"/>
          <w:sz w:val="24"/>
          <w:szCs w:val="24"/>
        </w:rPr>
      </w:pPr>
      <w:r>
        <w:rPr>
          <w:rFonts w:ascii="Arial" w:hAnsi="Arial" w:cs="Arial"/>
          <w:sz w:val="24"/>
          <w:szCs w:val="24"/>
        </w:rPr>
        <w:t>Settlers Park recognises that certain, key, personnel may</w:t>
      </w:r>
      <w:r w:rsidR="005305F3">
        <w:rPr>
          <w:rFonts w:ascii="Arial" w:hAnsi="Arial" w:cs="Arial"/>
          <w:sz w:val="24"/>
          <w:szCs w:val="24"/>
        </w:rPr>
        <w:t>,</w:t>
      </w:r>
      <w:r>
        <w:rPr>
          <w:rFonts w:ascii="Arial" w:hAnsi="Arial" w:cs="Arial"/>
          <w:sz w:val="24"/>
          <w:szCs w:val="24"/>
        </w:rPr>
        <w:t xml:space="preserve"> from time to time</w:t>
      </w:r>
      <w:r w:rsidR="005305F3">
        <w:rPr>
          <w:rFonts w:ascii="Arial" w:hAnsi="Arial" w:cs="Arial"/>
          <w:sz w:val="24"/>
          <w:szCs w:val="24"/>
        </w:rPr>
        <w:t>,</w:t>
      </w:r>
      <w:r>
        <w:rPr>
          <w:rFonts w:ascii="Arial" w:hAnsi="Arial" w:cs="Arial"/>
          <w:sz w:val="24"/>
          <w:szCs w:val="24"/>
        </w:rPr>
        <w:t xml:space="preserve"> need time off to recover from undue job stress. </w:t>
      </w:r>
    </w:p>
    <w:p w:rsidR="00686E6A" w:rsidRDefault="00686E6A" w:rsidP="009F13C9">
      <w:pPr>
        <w:pStyle w:val="NoSpacing"/>
        <w:spacing w:line="276" w:lineRule="auto"/>
        <w:rPr>
          <w:rFonts w:ascii="Arial" w:hAnsi="Arial" w:cs="Arial"/>
          <w:sz w:val="24"/>
          <w:szCs w:val="24"/>
        </w:rPr>
      </w:pPr>
    </w:p>
    <w:p w:rsidR="00686E6A" w:rsidRPr="00686E6A" w:rsidRDefault="00686E6A" w:rsidP="009F13C9">
      <w:pPr>
        <w:pStyle w:val="NoSpacing"/>
        <w:spacing w:line="276" w:lineRule="auto"/>
        <w:rPr>
          <w:rFonts w:ascii="Arial" w:hAnsi="Arial" w:cs="Arial"/>
          <w:sz w:val="24"/>
          <w:szCs w:val="24"/>
        </w:rPr>
      </w:pPr>
      <w:r>
        <w:rPr>
          <w:rFonts w:ascii="Arial" w:hAnsi="Arial" w:cs="Arial"/>
          <w:sz w:val="24"/>
          <w:szCs w:val="24"/>
        </w:rPr>
        <w:t xml:space="preserve">Special leave may then be granted after due consideration of the circumstances </w:t>
      </w:r>
      <w:r w:rsidR="005305F3">
        <w:rPr>
          <w:rFonts w:ascii="Arial" w:hAnsi="Arial" w:cs="Arial"/>
          <w:sz w:val="24"/>
          <w:szCs w:val="24"/>
        </w:rPr>
        <w:t>in which such an employee may require some time off to recover. Any request for such leave must be motivated by the employee’s immediate manager and then submitted to the General Manager for consideration and / or approval. The maximum special leave that may be so granted will be five (5) working days per annum.</w:t>
      </w:r>
    </w:p>
    <w:sectPr w:rsidR="00686E6A" w:rsidRPr="0068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D0"/>
    <w:rsid w:val="000F754E"/>
    <w:rsid w:val="001D568A"/>
    <w:rsid w:val="001D7EA1"/>
    <w:rsid w:val="001F49C9"/>
    <w:rsid w:val="00225F98"/>
    <w:rsid w:val="00272328"/>
    <w:rsid w:val="002B668C"/>
    <w:rsid w:val="002E07F3"/>
    <w:rsid w:val="00381273"/>
    <w:rsid w:val="003A3CA4"/>
    <w:rsid w:val="003D7670"/>
    <w:rsid w:val="003F1445"/>
    <w:rsid w:val="004B51D0"/>
    <w:rsid w:val="00513C28"/>
    <w:rsid w:val="005305F3"/>
    <w:rsid w:val="00686E6A"/>
    <w:rsid w:val="006934D9"/>
    <w:rsid w:val="00773C26"/>
    <w:rsid w:val="00805D3E"/>
    <w:rsid w:val="00882773"/>
    <w:rsid w:val="008E4F32"/>
    <w:rsid w:val="009A4081"/>
    <w:rsid w:val="009F13C9"/>
    <w:rsid w:val="00AB4655"/>
    <w:rsid w:val="00B448DD"/>
    <w:rsid w:val="00BB7F5A"/>
    <w:rsid w:val="00CC5421"/>
    <w:rsid w:val="00CD1094"/>
    <w:rsid w:val="00CE41A7"/>
    <w:rsid w:val="00D33A54"/>
    <w:rsid w:val="00D5215F"/>
    <w:rsid w:val="00DB561C"/>
    <w:rsid w:val="00E24E68"/>
    <w:rsid w:val="00E741B1"/>
    <w:rsid w:val="00EE596C"/>
    <w:rsid w:val="00F03E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67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E741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1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1D0"/>
    <w:pPr>
      <w:spacing w:after="0" w:line="240" w:lineRule="auto"/>
    </w:pPr>
  </w:style>
  <w:style w:type="paragraph" w:customStyle="1" w:styleId="Blockquote">
    <w:name w:val="Blockquote"/>
    <w:basedOn w:val="Normal"/>
    <w:rsid w:val="003D7670"/>
    <w:pPr>
      <w:spacing w:before="100" w:after="100"/>
      <w:ind w:left="360" w:right="360"/>
    </w:pPr>
    <w:rPr>
      <w:snapToGrid w:val="0"/>
      <w:sz w:val="24"/>
      <w:lang w:val="en-ZA"/>
    </w:rPr>
  </w:style>
  <w:style w:type="character" w:customStyle="1" w:styleId="Heading2Char">
    <w:name w:val="Heading 2 Char"/>
    <w:basedOn w:val="DefaultParagraphFont"/>
    <w:link w:val="Heading2"/>
    <w:uiPriority w:val="9"/>
    <w:rsid w:val="00E741B1"/>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E741B1"/>
    <w:rPr>
      <w:rFonts w:ascii="Tahoma" w:hAnsi="Tahoma" w:cs="Tahoma"/>
      <w:sz w:val="16"/>
      <w:szCs w:val="16"/>
    </w:rPr>
  </w:style>
  <w:style w:type="character" w:customStyle="1" w:styleId="BalloonTextChar">
    <w:name w:val="Balloon Text Char"/>
    <w:basedOn w:val="DefaultParagraphFont"/>
    <w:link w:val="BalloonText"/>
    <w:uiPriority w:val="99"/>
    <w:semiHidden/>
    <w:rsid w:val="00E741B1"/>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E741B1"/>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D3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67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E741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1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1D0"/>
    <w:pPr>
      <w:spacing w:after="0" w:line="240" w:lineRule="auto"/>
    </w:pPr>
  </w:style>
  <w:style w:type="paragraph" w:customStyle="1" w:styleId="Blockquote">
    <w:name w:val="Blockquote"/>
    <w:basedOn w:val="Normal"/>
    <w:rsid w:val="003D7670"/>
    <w:pPr>
      <w:spacing w:before="100" w:after="100"/>
      <w:ind w:left="360" w:right="360"/>
    </w:pPr>
    <w:rPr>
      <w:snapToGrid w:val="0"/>
      <w:sz w:val="24"/>
      <w:lang w:val="en-ZA"/>
    </w:rPr>
  </w:style>
  <w:style w:type="character" w:customStyle="1" w:styleId="Heading2Char">
    <w:name w:val="Heading 2 Char"/>
    <w:basedOn w:val="DefaultParagraphFont"/>
    <w:link w:val="Heading2"/>
    <w:uiPriority w:val="9"/>
    <w:rsid w:val="00E741B1"/>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E741B1"/>
    <w:rPr>
      <w:rFonts w:ascii="Tahoma" w:hAnsi="Tahoma" w:cs="Tahoma"/>
      <w:sz w:val="16"/>
      <w:szCs w:val="16"/>
    </w:rPr>
  </w:style>
  <w:style w:type="character" w:customStyle="1" w:styleId="BalloonTextChar">
    <w:name w:val="Balloon Text Char"/>
    <w:basedOn w:val="DefaultParagraphFont"/>
    <w:link w:val="BalloonText"/>
    <w:uiPriority w:val="99"/>
    <w:semiHidden/>
    <w:rsid w:val="00E741B1"/>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E741B1"/>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D3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Stockwell</dc:creator>
  <cp:lastModifiedBy>General Manager</cp:lastModifiedBy>
  <cp:revision>3</cp:revision>
  <dcterms:created xsi:type="dcterms:W3CDTF">2020-03-28T13:19:00Z</dcterms:created>
  <dcterms:modified xsi:type="dcterms:W3CDTF">2020-03-28T13:35:00Z</dcterms:modified>
</cp:coreProperties>
</file>