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246A3" w14:textId="77777777" w:rsidR="00F962C2" w:rsidRDefault="00AE48A6" w:rsidP="004955F3">
      <w:r w:rsidRPr="00A271F4">
        <w:rPr>
          <w:b/>
        </w:rPr>
        <w:t xml:space="preserve">Settlers </w:t>
      </w:r>
      <w:r w:rsidR="00C16684" w:rsidRPr="00A271F4">
        <w:rPr>
          <w:b/>
        </w:rPr>
        <w:t>P</w:t>
      </w:r>
      <w:r w:rsidRPr="00A271F4">
        <w:rPr>
          <w:b/>
        </w:rPr>
        <w:t>ark Retirement Village</w:t>
      </w:r>
      <w:r>
        <w:tab/>
      </w:r>
      <w:r>
        <w:tab/>
      </w:r>
      <w:r>
        <w:tab/>
      </w:r>
      <w:r>
        <w:tab/>
      </w:r>
      <w:r w:rsidRPr="00A271F4">
        <w:rPr>
          <w:b/>
        </w:rPr>
        <w:t>Policy: Aesthetics Committee</w:t>
      </w:r>
    </w:p>
    <w:p w14:paraId="704246A4" w14:textId="77777777" w:rsidR="006162B8" w:rsidRDefault="00AE48A6" w:rsidP="004955F3">
      <w:r>
        <w:t xml:space="preserve">Settlers Park </w:t>
      </w:r>
      <w:r w:rsidR="00C16684">
        <w:t xml:space="preserve">Retirement </w:t>
      </w:r>
      <w:r w:rsidR="009824E1">
        <w:t>Village</w:t>
      </w:r>
      <w:r>
        <w:t xml:space="preserve"> has a reputation</w:t>
      </w:r>
      <w:r w:rsidR="00C16684">
        <w:t xml:space="preserve"> </w:t>
      </w:r>
      <w:r w:rsidR="00806BBD">
        <w:t>as a</w:t>
      </w:r>
      <w:r w:rsidR="00C16684">
        <w:t xml:space="preserve"> sought after destination for persons </w:t>
      </w:r>
      <w:r w:rsidR="009824E1">
        <w:t xml:space="preserve">reaching retirement </w:t>
      </w:r>
      <w:r w:rsidR="00C16684">
        <w:t>age</w:t>
      </w:r>
      <w:r w:rsidR="00806BBD">
        <w:t>.</w:t>
      </w:r>
      <w:r w:rsidR="000F741B">
        <w:t xml:space="preserve"> </w:t>
      </w:r>
      <w:r w:rsidR="000F741B" w:rsidRPr="006162B8">
        <w:t>It will be this committee</w:t>
      </w:r>
      <w:r w:rsidR="0066534C" w:rsidRPr="006162B8">
        <w:t>’</w:t>
      </w:r>
      <w:r w:rsidR="000F741B" w:rsidRPr="006162B8">
        <w:t xml:space="preserve">s </w:t>
      </w:r>
      <w:r w:rsidR="00181612" w:rsidRPr="006162B8">
        <w:t>responsibility</w:t>
      </w:r>
      <w:r w:rsidR="000F741B" w:rsidRPr="006162B8">
        <w:t xml:space="preserve"> to ensure that this repu</w:t>
      </w:r>
      <w:r w:rsidR="00796589" w:rsidRPr="006162B8">
        <w:t>tatio</w:t>
      </w:r>
      <w:r w:rsidR="000F741B" w:rsidRPr="006162B8">
        <w:t xml:space="preserve">n is </w:t>
      </w:r>
      <w:r w:rsidR="00181612" w:rsidRPr="006162B8">
        <w:t>upheld</w:t>
      </w:r>
      <w:r w:rsidR="00DE7A14">
        <w:t>.</w:t>
      </w:r>
    </w:p>
    <w:p w14:paraId="704246A5" w14:textId="77777777" w:rsidR="00DE7A14" w:rsidRPr="004955F3" w:rsidRDefault="00DE7A14" w:rsidP="00DE7A14">
      <w:pPr>
        <w:rPr>
          <w:u w:val="single"/>
        </w:rPr>
      </w:pPr>
      <w:r w:rsidRPr="004955F3">
        <w:rPr>
          <w:u w:val="single"/>
        </w:rPr>
        <w:t xml:space="preserve">Purpose: </w:t>
      </w:r>
    </w:p>
    <w:p w14:paraId="704246A6" w14:textId="77777777" w:rsidR="00DE7A14" w:rsidRDefault="00DE7A14" w:rsidP="00DE7A14">
      <w:r>
        <w:t>To uphold and ensure the principles of an orderly village are retained and appreciated.</w:t>
      </w:r>
    </w:p>
    <w:p w14:paraId="704246A7" w14:textId="77777777" w:rsidR="00796589" w:rsidRDefault="00561928" w:rsidP="004955F3">
      <w:pPr>
        <w:rPr>
          <w:u w:val="single"/>
        </w:rPr>
      </w:pPr>
      <w:r>
        <w:rPr>
          <w:u w:val="single"/>
        </w:rPr>
        <w:t xml:space="preserve">Ad- Hoc </w:t>
      </w:r>
      <w:r w:rsidR="00796589" w:rsidRPr="00796589">
        <w:rPr>
          <w:u w:val="single"/>
        </w:rPr>
        <w:t>Aesthetics Committee</w:t>
      </w:r>
    </w:p>
    <w:p w14:paraId="704246A8" w14:textId="497A0C47" w:rsidR="00796589" w:rsidRDefault="00561928" w:rsidP="004955F3">
      <w:r w:rsidRPr="00561928">
        <w:t>To consist</w:t>
      </w:r>
      <w:r w:rsidR="00796589" w:rsidRPr="00561928">
        <w:t xml:space="preserve"> </w:t>
      </w:r>
      <w:r>
        <w:t>of three</w:t>
      </w:r>
      <w:r w:rsidR="00FF433F">
        <w:t xml:space="preserve"> </w:t>
      </w:r>
      <w:r w:rsidR="00B924B6">
        <w:t>volunteer</w:t>
      </w:r>
      <w:r w:rsidR="00200507">
        <w:t xml:space="preserve"> Residents</w:t>
      </w:r>
      <w:r w:rsidR="00FF433F">
        <w:t>.</w:t>
      </w:r>
      <w:r w:rsidR="0066534C">
        <w:t xml:space="preserve"> </w:t>
      </w:r>
      <w:r>
        <w:t xml:space="preserve"> </w:t>
      </w:r>
      <w:r w:rsidR="0066534C">
        <w:t xml:space="preserve">A </w:t>
      </w:r>
      <w:r w:rsidR="00181612" w:rsidRPr="006162B8">
        <w:t>co-ordinator</w:t>
      </w:r>
      <w:r w:rsidR="0066534C" w:rsidRPr="006162B8">
        <w:t xml:space="preserve"> will be elected amongst themselves</w:t>
      </w:r>
      <w:r w:rsidR="00E00097">
        <w:t>. The</w:t>
      </w:r>
      <w:r w:rsidR="0066534C" w:rsidRPr="006162B8">
        <w:t xml:space="preserve"> </w:t>
      </w:r>
      <w:r w:rsidR="00E00097">
        <w:t>co-ordinator, or in his/her absence</w:t>
      </w:r>
      <w:r w:rsidR="000E43DE">
        <w:t xml:space="preserve"> a</w:t>
      </w:r>
      <w:r w:rsidR="00E00097">
        <w:t xml:space="preserve"> committee member will</w:t>
      </w:r>
      <w:r w:rsidR="0066534C" w:rsidRPr="006162B8">
        <w:t xml:space="preserve"> interact with the General Manager.</w:t>
      </w:r>
    </w:p>
    <w:p w14:paraId="704246A9" w14:textId="77777777" w:rsidR="00552FE1" w:rsidRPr="006162B8" w:rsidRDefault="00552FE1" w:rsidP="00552FE1">
      <w:pPr>
        <w:rPr>
          <w:u w:val="single"/>
        </w:rPr>
      </w:pPr>
      <w:r w:rsidRPr="009A09D3">
        <w:rPr>
          <w:u w:val="single"/>
        </w:rPr>
        <w:t>Methodology</w:t>
      </w:r>
      <w:r w:rsidR="00D50E21" w:rsidRPr="006162B8">
        <w:rPr>
          <w:u w:val="single"/>
        </w:rPr>
        <w:t xml:space="preserve"> </w:t>
      </w:r>
    </w:p>
    <w:p w14:paraId="704246AA" w14:textId="77777777" w:rsidR="00552FE1" w:rsidRDefault="009A09D3" w:rsidP="00552FE1">
      <w:pPr>
        <w:spacing w:after="0"/>
      </w:pPr>
      <w:r>
        <w:t>The c</w:t>
      </w:r>
      <w:r w:rsidR="00552FE1" w:rsidRPr="006162B8">
        <w:t xml:space="preserve">ommittee will meet monthly. </w:t>
      </w:r>
      <w:r w:rsidR="00B85A84">
        <w:t>A</w:t>
      </w:r>
      <w:r w:rsidR="00552FE1" w:rsidRPr="006162B8">
        <w:t xml:space="preserve"> </w:t>
      </w:r>
      <w:r w:rsidR="00E00097">
        <w:t xml:space="preserve">report </w:t>
      </w:r>
      <w:r w:rsidR="00552FE1" w:rsidRPr="006162B8">
        <w:t xml:space="preserve">will be sent to the General Manager for </w:t>
      </w:r>
      <w:del w:id="0" w:author="Rob Crothall" w:date="2019-11-24T06:42:00Z">
        <w:r w:rsidR="008130AF" w:rsidDel="006F7FBB">
          <w:delText xml:space="preserve"> </w:delText>
        </w:r>
      </w:del>
      <w:r w:rsidR="000E43DE">
        <w:t xml:space="preserve">his/her </w:t>
      </w:r>
      <w:r w:rsidR="00B85A84">
        <w:t xml:space="preserve">information and </w:t>
      </w:r>
      <w:r w:rsidR="00552FE1" w:rsidRPr="006162B8">
        <w:t>attention</w:t>
      </w:r>
      <w:r w:rsidR="00FF433F">
        <w:t xml:space="preserve"> </w:t>
      </w:r>
      <w:r w:rsidR="00B85A84">
        <w:t xml:space="preserve">and </w:t>
      </w:r>
      <w:r w:rsidR="00552FE1" w:rsidRPr="006162B8">
        <w:t xml:space="preserve">returned to the </w:t>
      </w:r>
      <w:r w:rsidR="00181612" w:rsidRPr="006162B8">
        <w:t>co-ordinator</w:t>
      </w:r>
      <w:r w:rsidR="00552FE1" w:rsidRPr="006162B8">
        <w:t xml:space="preserve"> for the committee’s information</w:t>
      </w:r>
      <w:r w:rsidR="00181612" w:rsidRPr="006162B8">
        <w:t xml:space="preserve"> and records</w:t>
      </w:r>
      <w:r w:rsidR="00552FE1" w:rsidRPr="006162B8">
        <w:t>.</w:t>
      </w:r>
      <w:r w:rsidR="00FF433F">
        <w:t xml:space="preserve"> The schedule will be used as the agenda for monthly meeting</w:t>
      </w:r>
      <w:r w:rsidR="008130AF">
        <w:t xml:space="preserve"> between </w:t>
      </w:r>
      <w:r w:rsidR="00FF433F">
        <w:t xml:space="preserve">the </w:t>
      </w:r>
      <w:r w:rsidR="008130AF">
        <w:t xml:space="preserve">Co-ordinator </w:t>
      </w:r>
      <w:r w:rsidR="00FF433F">
        <w:t>and General Manager.</w:t>
      </w:r>
    </w:p>
    <w:p w14:paraId="704246AB" w14:textId="77777777" w:rsidR="00552FE1" w:rsidRDefault="00552FE1" w:rsidP="00552FE1">
      <w:pPr>
        <w:spacing w:after="0"/>
      </w:pPr>
      <w:r>
        <w:t xml:space="preserve"> A copy of the monthly </w:t>
      </w:r>
      <w:r w:rsidR="008130AF">
        <w:t xml:space="preserve">schedule </w:t>
      </w:r>
      <w:r>
        <w:t xml:space="preserve">will be forwarded to the Chairman of the </w:t>
      </w:r>
      <w:del w:id="1" w:author="Rob Crothall" w:date="2019-11-24T06:42:00Z">
        <w:r w:rsidDel="006F7FBB">
          <w:delText>EXCO Committee</w:delText>
        </w:r>
      </w:del>
      <w:ins w:id="2" w:author="Rob Crothall" w:date="2019-11-24T06:42:00Z">
        <w:r w:rsidR="006F7FBB">
          <w:t>Board</w:t>
        </w:r>
      </w:ins>
      <w:r w:rsidR="008130AF">
        <w:t>.</w:t>
      </w:r>
    </w:p>
    <w:p w14:paraId="704246AC" w14:textId="77777777" w:rsidR="008130AF" w:rsidRDefault="008130AF" w:rsidP="00552FE1">
      <w:pPr>
        <w:spacing w:after="0"/>
      </w:pPr>
    </w:p>
    <w:p w14:paraId="704246AD" w14:textId="77777777" w:rsidR="000F741B" w:rsidRDefault="00AE48A6" w:rsidP="004955F3">
      <w:r w:rsidRPr="0066534C">
        <w:rPr>
          <w:u w:val="single"/>
        </w:rPr>
        <w:t xml:space="preserve">Architectural Style and </w:t>
      </w:r>
      <w:r w:rsidR="001A15CE" w:rsidRPr="0066534C">
        <w:rPr>
          <w:u w:val="single"/>
        </w:rPr>
        <w:t>D</w:t>
      </w:r>
      <w:r w:rsidRPr="0066534C">
        <w:rPr>
          <w:u w:val="single"/>
        </w:rPr>
        <w:t>esign</w:t>
      </w:r>
      <w:r>
        <w:t xml:space="preserve">: </w:t>
      </w:r>
    </w:p>
    <w:p w14:paraId="704246AE" w14:textId="77777777" w:rsidR="006162B8" w:rsidRDefault="00AE48A6" w:rsidP="004955F3">
      <w:r>
        <w:t>The village consists of building finishes which</w:t>
      </w:r>
      <w:r w:rsidR="009824E1">
        <w:t xml:space="preserve"> separate the older cottages from the more recent cottages</w:t>
      </w:r>
      <w:r w:rsidR="00415262">
        <w:t>. Their</w:t>
      </w:r>
      <w:r w:rsidR="009824E1">
        <w:t xml:space="preserve"> intended integrity is </w:t>
      </w:r>
      <w:r w:rsidR="00415262">
        <w:t xml:space="preserve">to be </w:t>
      </w:r>
      <w:r w:rsidR="009824E1">
        <w:t>upheld</w:t>
      </w:r>
      <w:r w:rsidR="006162B8">
        <w:t>.</w:t>
      </w:r>
    </w:p>
    <w:p w14:paraId="704246AF" w14:textId="77777777" w:rsidR="000F741B" w:rsidRPr="004955F3" w:rsidRDefault="009824E1" w:rsidP="004955F3">
      <w:pPr>
        <w:rPr>
          <w:u w:val="single"/>
        </w:rPr>
      </w:pPr>
      <w:r w:rsidRPr="004955F3">
        <w:rPr>
          <w:u w:val="single"/>
        </w:rPr>
        <w:t xml:space="preserve">Infrastructure: </w:t>
      </w:r>
    </w:p>
    <w:p w14:paraId="704246B0" w14:textId="77777777" w:rsidR="00752DA5" w:rsidRDefault="009824E1" w:rsidP="004955F3">
      <w:r>
        <w:t xml:space="preserve">The committee will be responsible to ensure that the visual features of the park are maintained and presented to residents and visitors </w:t>
      </w:r>
      <w:r w:rsidR="008440D9">
        <w:t>where simplicity</w:t>
      </w:r>
      <w:r>
        <w:t xml:space="preserve"> </w:t>
      </w:r>
      <w:r w:rsidR="008440D9">
        <w:t>is a feature of the village.</w:t>
      </w:r>
      <w:r>
        <w:t xml:space="preserve">  </w:t>
      </w:r>
      <w:r w:rsidR="008440D9">
        <w:t xml:space="preserve">This includes but is not restricted to roads, signage, </w:t>
      </w:r>
      <w:r w:rsidR="008130AF">
        <w:t>road</w:t>
      </w:r>
      <w:r w:rsidR="008440D9">
        <w:t xml:space="preserve"> markings, carports</w:t>
      </w:r>
      <w:r w:rsidR="00B85A84">
        <w:t>,</w:t>
      </w:r>
      <w:r w:rsidR="000F741B">
        <w:t xml:space="preserve"> patios,</w:t>
      </w:r>
      <w:r w:rsidR="008440D9">
        <w:t xml:space="preserve"> </w:t>
      </w:r>
      <w:r w:rsidR="000F741B">
        <w:t>fencing,</w:t>
      </w:r>
      <w:r w:rsidR="008130AF">
        <w:t xml:space="preserve"> trees,</w:t>
      </w:r>
      <w:r w:rsidR="000F741B">
        <w:t xml:space="preserve"> </w:t>
      </w:r>
      <w:r w:rsidR="008440D9">
        <w:t>landscap</w:t>
      </w:r>
      <w:r w:rsidR="008130AF">
        <w:t>ing and</w:t>
      </w:r>
      <w:r w:rsidR="008440D9">
        <w:t xml:space="preserve"> maintenance</w:t>
      </w:r>
      <w:r w:rsidR="009976CB">
        <w:t>,</w:t>
      </w:r>
      <w:r w:rsidR="008440D9">
        <w:t xml:space="preserve"> </w:t>
      </w:r>
      <w:r w:rsidR="008130AF">
        <w:t xml:space="preserve">water features, </w:t>
      </w:r>
      <w:r w:rsidR="008440D9">
        <w:t>open vision at</w:t>
      </w:r>
      <w:r w:rsidR="00752DA5">
        <w:t xml:space="preserve"> intersections, </w:t>
      </w:r>
      <w:r w:rsidR="008130AF">
        <w:t xml:space="preserve">cleanliness of </w:t>
      </w:r>
      <w:r w:rsidR="000F741B">
        <w:t>roads</w:t>
      </w:r>
      <w:r w:rsidR="008130AF">
        <w:t>,</w:t>
      </w:r>
      <w:r w:rsidR="009A09D3">
        <w:t xml:space="preserve"> </w:t>
      </w:r>
      <w:r w:rsidR="008130AF">
        <w:t>fences</w:t>
      </w:r>
      <w:r w:rsidR="009A09D3">
        <w:t xml:space="preserve">, </w:t>
      </w:r>
      <w:r w:rsidR="004955F3">
        <w:t>public toilets</w:t>
      </w:r>
      <w:r w:rsidR="009976CB">
        <w:t xml:space="preserve">, </w:t>
      </w:r>
      <w:r w:rsidR="009A09D3">
        <w:t xml:space="preserve">the </w:t>
      </w:r>
      <w:r w:rsidR="009976CB">
        <w:t>gymnasium, and swimming pool</w:t>
      </w:r>
      <w:r w:rsidR="00B27574">
        <w:t>, contractor</w:t>
      </w:r>
      <w:r w:rsidR="008B7CFE">
        <w:t>’</w:t>
      </w:r>
      <w:r w:rsidR="00B27574">
        <w:t xml:space="preserve">s yards and premises, rubble on site during building operations.  </w:t>
      </w:r>
    </w:p>
    <w:p w14:paraId="704246B1" w14:textId="5FB60F3C" w:rsidR="001A15CE" w:rsidRDefault="001A15CE" w:rsidP="004955F3">
      <w:r w:rsidRPr="004955F3">
        <w:rPr>
          <w:u w:val="single"/>
        </w:rPr>
        <w:t>External Appearance of Buildings</w:t>
      </w:r>
      <w:r w:rsidRPr="001A15CE">
        <w:t>.</w:t>
      </w:r>
    </w:p>
    <w:p w14:paraId="704246B2" w14:textId="623AE224" w:rsidR="009A09D3" w:rsidRDefault="008130AF" w:rsidP="004955F3">
      <w:r>
        <w:t xml:space="preserve">Building </w:t>
      </w:r>
      <w:r w:rsidR="005E0455" w:rsidRPr="006162B8">
        <w:t>facade</w:t>
      </w:r>
      <w:r>
        <w:t>s</w:t>
      </w:r>
      <w:r w:rsidR="005E0455" w:rsidRPr="006162B8">
        <w:t xml:space="preserve"> </w:t>
      </w:r>
      <w:r w:rsidR="009A09D3">
        <w:t xml:space="preserve">are </w:t>
      </w:r>
      <w:r w:rsidR="005E0455" w:rsidRPr="006162B8">
        <w:t>to be compliant with the norm of the architectural style,</w:t>
      </w:r>
      <w:r w:rsidR="00CB429A" w:rsidRPr="006162B8">
        <w:t xml:space="preserve"> </w:t>
      </w:r>
      <w:r w:rsidR="005E0455" w:rsidRPr="006162B8">
        <w:t>colour</w:t>
      </w:r>
      <w:r w:rsidR="00CB429A" w:rsidRPr="006162B8">
        <w:t xml:space="preserve"> and </w:t>
      </w:r>
      <w:r w:rsidR="005E0455" w:rsidRPr="006162B8">
        <w:t>material</w:t>
      </w:r>
      <w:r w:rsidR="00CB429A" w:rsidRPr="006162B8">
        <w:t>s</w:t>
      </w:r>
      <w:r w:rsidR="00222935">
        <w:t>.</w:t>
      </w:r>
      <w:r w:rsidR="005E0455" w:rsidRPr="006162B8">
        <w:t xml:space="preserve"> </w:t>
      </w:r>
      <w:r w:rsidR="009A09D3">
        <w:t>All building and improvement plans are to be referred to</w:t>
      </w:r>
      <w:r w:rsidR="005E0455" w:rsidRPr="006162B8">
        <w:t xml:space="preserve"> </w:t>
      </w:r>
      <w:r w:rsidR="009A09D3">
        <w:t>the committee</w:t>
      </w:r>
      <w:r w:rsidR="0031708A">
        <w:t xml:space="preserve"> for comment</w:t>
      </w:r>
      <w:r w:rsidR="009A09D3">
        <w:t>.</w:t>
      </w:r>
    </w:p>
    <w:p w14:paraId="704246B3" w14:textId="77777777" w:rsidR="004955F3" w:rsidRDefault="001076C7" w:rsidP="004955F3">
      <w:r>
        <w:t xml:space="preserve">Growth </w:t>
      </w:r>
      <w:r w:rsidR="008130AF">
        <w:t xml:space="preserve">and </w:t>
      </w:r>
      <w:r>
        <w:t>leaks in gutters, standardisation of doors and windows wherever applicable, tank</w:t>
      </w:r>
      <w:r w:rsidR="008130AF">
        <w:t>s,</w:t>
      </w:r>
      <w:r>
        <w:t xml:space="preserve"> screening, cleanliness of external paving</w:t>
      </w:r>
      <w:r w:rsidR="008130AF">
        <w:t>, and general appearance</w:t>
      </w:r>
      <w:r w:rsidR="004955F3">
        <w:t>.</w:t>
      </w:r>
    </w:p>
    <w:p w14:paraId="704246B4" w14:textId="77777777" w:rsidR="001076C7" w:rsidRDefault="001076C7" w:rsidP="004955F3">
      <w:pPr>
        <w:rPr>
          <w:u w:val="single"/>
        </w:rPr>
      </w:pPr>
      <w:r>
        <w:t xml:space="preserve"> </w:t>
      </w:r>
      <w:r w:rsidR="004955F3">
        <w:rPr>
          <w:u w:val="single"/>
        </w:rPr>
        <w:t xml:space="preserve">Community, </w:t>
      </w:r>
      <w:r w:rsidR="004955F3" w:rsidRPr="004955F3">
        <w:rPr>
          <w:u w:val="single"/>
        </w:rPr>
        <w:t>Cottage Gardens</w:t>
      </w:r>
      <w:r w:rsidR="004955F3">
        <w:rPr>
          <w:u w:val="single"/>
        </w:rPr>
        <w:t xml:space="preserve"> and Thoroughfares</w:t>
      </w:r>
      <w:r w:rsidR="004955F3" w:rsidRPr="004955F3">
        <w:rPr>
          <w:u w:val="single"/>
        </w:rPr>
        <w:t xml:space="preserve"> </w:t>
      </w:r>
    </w:p>
    <w:p w14:paraId="704246B5" w14:textId="77777777" w:rsidR="00FF433F" w:rsidRDefault="004955F3" w:rsidP="004955F3">
      <w:r w:rsidRPr="004955F3">
        <w:t xml:space="preserve">Ensure that </w:t>
      </w:r>
      <w:r>
        <w:t>community cottage gardens are neat and tidy well kept and not overgrown</w:t>
      </w:r>
      <w:r w:rsidR="0066534C">
        <w:t>.</w:t>
      </w:r>
      <w:r w:rsidR="009976CB">
        <w:t xml:space="preserve"> Ensure a clear thoroughfare around all buildings and features to allow free passage for emergency services and maintenance staff. </w:t>
      </w:r>
    </w:p>
    <w:p w14:paraId="704246B6" w14:textId="77777777" w:rsidR="000E43DE" w:rsidRDefault="000E43DE" w:rsidP="000E43DE">
      <w:pPr>
        <w:jc w:val="center"/>
      </w:pPr>
      <w:r>
        <w:lastRenderedPageBreak/>
        <w:t>2</w:t>
      </w:r>
    </w:p>
    <w:p w14:paraId="704246B7" w14:textId="13154930" w:rsidR="004955F3" w:rsidRDefault="00BF22E7" w:rsidP="004955F3">
      <w:r>
        <w:t>Invasive noxious plants</w:t>
      </w:r>
      <w:r w:rsidR="00A271F4">
        <w:t xml:space="preserve"> </w:t>
      </w:r>
      <w:r w:rsidR="00B85A84">
        <w:t>wherever they appear are to be removed.</w:t>
      </w:r>
      <w:r w:rsidR="004955F3">
        <w:t xml:space="preserve"> </w:t>
      </w:r>
      <w:r>
        <w:t>Windows</w:t>
      </w:r>
      <w:r w:rsidR="00B85A84">
        <w:t>,</w:t>
      </w:r>
      <w:r w:rsidR="000E43DE">
        <w:t xml:space="preserve"> </w:t>
      </w:r>
      <w:r w:rsidR="0066534C">
        <w:t>doors,</w:t>
      </w:r>
      <w:r w:rsidR="000E43DE">
        <w:t xml:space="preserve"> </w:t>
      </w:r>
      <w:r>
        <w:t>gutters and tanks to be free of vegetation.</w:t>
      </w:r>
      <w:del w:id="3" w:author="Rob Crothall" w:date="2020-05-02T10:47:00Z">
        <w:r w:rsidR="00B26227" w:rsidDel="004F01BF">
          <w:delText xml:space="preserve"> </w:delText>
        </w:r>
      </w:del>
    </w:p>
    <w:p w14:paraId="0CE6AB57" w14:textId="230BB46C" w:rsidR="008202AE" w:rsidRPr="004955F3" w:rsidDel="004F01BF" w:rsidRDefault="008202AE" w:rsidP="008202AE">
      <w:pPr>
        <w:jc w:val="center"/>
        <w:rPr>
          <w:del w:id="4" w:author="Rob Crothall" w:date="2020-05-02T10:47:00Z"/>
        </w:rPr>
      </w:pPr>
      <w:r>
        <w:t>--== End of policy ==--</w:t>
      </w:r>
    </w:p>
    <w:p w14:paraId="704246B8" w14:textId="77777777" w:rsidR="001A15CE" w:rsidDel="004F01BF" w:rsidRDefault="001A15CE" w:rsidP="008202AE">
      <w:pPr>
        <w:jc w:val="center"/>
        <w:rPr>
          <w:del w:id="5" w:author="Rob Crothall" w:date="2020-05-02T10:47:00Z"/>
        </w:rPr>
      </w:pPr>
    </w:p>
    <w:p w14:paraId="704246B9" w14:textId="77777777" w:rsidR="008440D9" w:rsidDel="004F01BF" w:rsidRDefault="00752DA5" w:rsidP="008202AE">
      <w:pPr>
        <w:jc w:val="center"/>
        <w:rPr>
          <w:del w:id="6" w:author="Rob Crothall" w:date="2020-05-02T10:47:00Z"/>
        </w:rPr>
      </w:pPr>
      <w:del w:id="7" w:author="Rob Crothall" w:date="2020-05-02T10:47:00Z">
        <w:r w:rsidDel="004F01BF">
          <w:delText xml:space="preserve">  </w:delText>
        </w:r>
        <w:r w:rsidR="008440D9" w:rsidDel="004F01BF">
          <w:delText xml:space="preserve"> </w:delText>
        </w:r>
      </w:del>
    </w:p>
    <w:p w14:paraId="704246BA" w14:textId="77777777" w:rsidR="00AE48A6" w:rsidRDefault="009824E1" w:rsidP="008202AE">
      <w:pPr>
        <w:jc w:val="center"/>
      </w:pPr>
      <w:del w:id="8" w:author="Rob Crothall" w:date="2020-05-02T10:47:00Z">
        <w:r w:rsidDel="004F01BF">
          <w:delText xml:space="preserve">  </w:delText>
        </w:r>
        <w:r w:rsidR="00AE48A6" w:rsidDel="004F01BF">
          <w:delText xml:space="preserve">        </w:delText>
        </w:r>
      </w:del>
    </w:p>
    <w:sectPr w:rsidR="00AE48A6" w:rsidSect="00F962C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246BD" w14:textId="77777777" w:rsidR="00DA3E7B" w:rsidRDefault="00DA3E7B" w:rsidP="006939D2">
      <w:pPr>
        <w:spacing w:after="0"/>
      </w:pPr>
      <w:r>
        <w:separator/>
      </w:r>
    </w:p>
  </w:endnote>
  <w:endnote w:type="continuationSeparator" w:id="0">
    <w:p w14:paraId="704246BE" w14:textId="77777777" w:rsidR="00DA3E7B" w:rsidRDefault="00DA3E7B" w:rsidP="006939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246BF" w14:textId="77777777" w:rsidR="006939D2" w:rsidRDefault="006939D2">
    <w:pPr>
      <w:pStyle w:val="Footer"/>
    </w:pPr>
    <w:ins w:id="9" w:author="Rob Crothall" w:date="2019-11-24T06:49:00Z">
      <w:r>
        <w:fldChar w:fldCharType="begin"/>
      </w:r>
      <w:r>
        <w:instrText xml:space="preserve"> FILENAME \* MERGEFORMAT </w:instrText>
      </w:r>
    </w:ins>
    <w:r>
      <w:fldChar w:fldCharType="separate"/>
    </w:r>
    <w:ins w:id="10" w:author="Rob Crothall" w:date="2019-11-24T06:49:00Z">
      <w:r>
        <w:rPr>
          <w:noProof/>
        </w:rPr>
        <w:t>SPRV - Aesthetics Committee Policy - Revised 20191124 - RobC.docx</w:t>
      </w:r>
      <w:r>
        <w:fldChar w:fldCharType="end"/>
      </w:r>
    </w:ins>
    <w:ins w:id="11" w:author="Rob Crothall" w:date="2019-11-24T06:48:00Z">
      <w:r>
        <w:ptab w:relativeTo="margin" w:alignment="right" w:leader="none"/>
      </w:r>
    </w:ins>
    <w:ins w:id="12" w:author="Rob Crothall" w:date="2019-11-24T06:49:00Z">
      <w:r>
        <w:t>P</w:t>
      </w:r>
    </w:ins>
    <w:ins w:id="13" w:author="Rob Crothall" w:date="2019-11-24T06:50:00Z">
      <w:r>
        <w:t xml:space="preserve">age </w:t>
      </w:r>
      <w:r>
        <w:fldChar w:fldCharType="begin"/>
      </w:r>
      <w:r>
        <w:instrText xml:space="preserve"> PAGE   \* MERGEFORMAT </w:instrText>
      </w:r>
    </w:ins>
    <w:r>
      <w:fldChar w:fldCharType="separate"/>
    </w:r>
    <w:r>
      <w:rPr>
        <w:noProof/>
      </w:rPr>
      <w:t>1</w:t>
    </w:r>
    <w:ins w:id="14" w:author="Rob Crothall" w:date="2019-11-24T06:50:00Z">
      <w:r>
        <w:fldChar w:fldCharType="end"/>
      </w:r>
      <w:r>
        <w:t xml:space="preserve"> of </w:t>
      </w:r>
    </w:ins>
    <w:ins w:id="15" w:author="Rob Crothall" w:date="2019-11-24T06:51:00Z">
      <w:r>
        <w:fldChar w:fldCharType="begin"/>
      </w:r>
      <w:r>
        <w:instrText xml:space="preserve"> NUMPAGES   \* MERGEFORMAT </w:instrText>
      </w:r>
    </w:ins>
    <w:r>
      <w:fldChar w:fldCharType="separate"/>
    </w:r>
    <w:r>
      <w:rPr>
        <w:noProof/>
      </w:rPr>
      <w:t>2</w:t>
    </w:r>
    <w:ins w:id="16" w:author="Rob Crothall" w:date="2019-11-24T06:51:00Z">
      <w:r>
        <w:fldChar w:fldCharType="end"/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246BB" w14:textId="77777777" w:rsidR="00DA3E7B" w:rsidRDefault="00DA3E7B" w:rsidP="006939D2">
      <w:pPr>
        <w:spacing w:after="0"/>
      </w:pPr>
      <w:r>
        <w:separator/>
      </w:r>
    </w:p>
  </w:footnote>
  <w:footnote w:type="continuationSeparator" w:id="0">
    <w:p w14:paraId="704246BC" w14:textId="77777777" w:rsidR="00DA3E7B" w:rsidRDefault="00DA3E7B" w:rsidP="006939D2">
      <w:pPr>
        <w:spacing w:after="0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ob Crothall">
    <w15:presenceInfo w15:providerId="Windows Live" w15:userId="36e8bef9756993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8A6"/>
    <w:rsid w:val="00044B32"/>
    <w:rsid w:val="000E43DE"/>
    <w:rsid w:val="000F741B"/>
    <w:rsid w:val="001076C7"/>
    <w:rsid w:val="00181612"/>
    <w:rsid w:val="001A15CE"/>
    <w:rsid w:val="001B3D16"/>
    <w:rsid w:val="001D71E7"/>
    <w:rsid w:val="00200507"/>
    <w:rsid w:val="00222935"/>
    <w:rsid w:val="0027605F"/>
    <w:rsid w:val="002A719F"/>
    <w:rsid w:val="0031708A"/>
    <w:rsid w:val="00396E8C"/>
    <w:rsid w:val="00415262"/>
    <w:rsid w:val="004955F3"/>
    <w:rsid w:val="004F01BF"/>
    <w:rsid w:val="00513EA2"/>
    <w:rsid w:val="00552FE1"/>
    <w:rsid w:val="00561928"/>
    <w:rsid w:val="005E0455"/>
    <w:rsid w:val="006162B8"/>
    <w:rsid w:val="00627115"/>
    <w:rsid w:val="0066534C"/>
    <w:rsid w:val="00684CB5"/>
    <w:rsid w:val="006939D2"/>
    <w:rsid w:val="006D0D04"/>
    <w:rsid w:val="006F7FBB"/>
    <w:rsid w:val="0072480B"/>
    <w:rsid w:val="00752DA5"/>
    <w:rsid w:val="00796589"/>
    <w:rsid w:val="00806BBD"/>
    <w:rsid w:val="008130AF"/>
    <w:rsid w:val="008202AE"/>
    <w:rsid w:val="008440D9"/>
    <w:rsid w:val="008B7CFE"/>
    <w:rsid w:val="00973701"/>
    <w:rsid w:val="0097567C"/>
    <w:rsid w:val="009824E1"/>
    <w:rsid w:val="00994B7C"/>
    <w:rsid w:val="009976CB"/>
    <w:rsid w:val="009A09D3"/>
    <w:rsid w:val="009B742E"/>
    <w:rsid w:val="00A271F4"/>
    <w:rsid w:val="00A6711C"/>
    <w:rsid w:val="00AE48A6"/>
    <w:rsid w:val="00AF1710"/>
    <w:rsid w:val="00B26227"/>
    <w:rsid w:val="00B27574"/>
    <w:rsid w:val="00B639D2"/>
    <w:rsid w:val="00B85A84"/>
    <w:rsid w:val="00B924B6"/>
    <w:rsid w:val="00BF22E7"/>
    <w:rsid w:val="00C16684"/>
    <w:rsid w:val="00C273C0"/>
    <w:rsid w:val="00CB429A"/>
    <w:rsid w:val="00D50E21"/>
    <w:rsid w:val="00DA3E7B"/>
    <w:rsid w:val="00DE7A14"/>
    <w:rsid w:val="00E00097"/>
    <w:rsid w:val="00E31AB7"/>
    <w:rsid w:val="00E33488"/>
    <w:rsid w:val="00E97745"/>
    <w:rsid w:val="00F844A5"/>
    <w:rsid w:val="00F962C2"/>
    <w:rsid w:val="00FF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246A3"/>
  <w15:docId w15:val="{F2DF979A-AC66-414D-BDE0-F0D63422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FB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F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39D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39D2"/>
  </w:style>
  <w:style w:type="paragraph" w:styleId="Footer">
    <w:name w:val="footer"/>
    <w:basedOn w:val="Normal"/>
    <w:link w:val="FooterChar"/>
    <w:uiPriority w:val="99"/>
    <w:unhideWhenUsed/>
    <w:rsid w:val="006939D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3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Rob Crothall</cp:lastModifiedBy>
  <cp:revision>9</cp:revision>
  <cp:lastPrinted>2019-11-21T03:22:00Z</cp:lastPrinted>
  <dcterms:created xsi:type="dcterms:W3CDTF">2019-11-24T04:48:00Z</dcterms:created>
  <dcterms:modified xsi:type="dcterms:W3CDTF">2020-05-02T08:54:00Z</dcterms:modified>
</cp:coreProperties>
</file>